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487D6" w14:textId="77777777" w:rsidR="002D2F20" w:rsidRDefault="002D2F20" w:rsidP="008110B9">
      <w:r>
        <w:tab/>
      </w:r>
    </w:p>
    <w:sdt>
      <w:sdtPr>
        <w:id w:val="1279059866"/>
        <w:docPartObj>
          <w:docPartGallery w:val="Cover Pages"/>
          <w:docPartUnique/>
        </w:docPartObj>
      </w:sdtPr>
      <w:sdtEndPr/>
      <w:sdtContent>
        <w:p w14:paraId="690BE8B8" w14:textId="77777777" w:rsidR="008110B9" w:rsidRPr="004A19BA" w:rsidRDefault="008110B9" w:rsidP="008110B9"/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4F81BD" w:themeColor="accent1"/>
              <w:bottom w:val="single" w:sz="36" w:space="0" w:color="4F81BD" w:themeColor="accent1"/>
              <w:insideH w:val="single" w:sz="36" w:space="0" w:color="4F81BD" w:themeColor="accent1"/>
              <w:insideV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4032"/>
          </w:tblGrid>
          <w:tr w:rsidR="008110B9" w:rsidRPr="004A19BA" w14:paraId="568DA317" w14:textId="77777777" w:rsidTr="008110B9">
            <w:sdt>
              <w:sdtPr>
                <w:rPr>
                  <w:rFonts w:asciiTheme="majorHAnsi" w:eastAsiaTheme="majorEastAsia" w:hAnsiTheme="majorHAnsi" w:cstheme="majorBidi"/>
                  <w:sz w:val="56"/>
                  <w:szCs w:val="72"/>
                </w:rPr>
                <w:alias w:val="Title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14:paraId="08EBBBBB" w14:textId="77777777" w:rsidR="008110B9" w:rsidRPr="004A19BA" w:rsidRDefault="00E11451" w:rsidP="00706AE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56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72"/>
                      </w:rPr>
                      <w:t>VIP</w:t>
                    </w:r>
                    <w:r w:rsidR="00F85CCF">
                      <w:rPr>
                        <w:rFonts w:asciiTheme="majorHAnsi" w:eastAsiaTheme="majorEastAsia" w:hAnsiTheme="majorHAnsi" w:cstheme="majorBidi"/>
                        <w:sz w:val="56"/>
                        <w:szCs w:val="72"/>
                      </w:rPr>
                      <w:t xml:space="preserve"> – Phase 1</w:t>
                    </w:r>
                  </w:p>
                </w:tc>
              </w:sdtContent>
            </w:sdt>
          </w:tr>
          <w:tr w:rsidR="008110B9" w:rsidRPr="004A19BA" w14:paraId="7E32EE13" w14:textId="77777777" w:rsidTr="008110B9">
            <w:sdt>
              <w:sdtPr>
                <w:rPr>
                  <w:sz w:val="36"/>
                  <w:szCs w:val="40"/>
                </w:rPr>
                <w:alias w:val="Subtitle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14:paraId="12B67F00" w14:textId="77777777" w:rsidR="008110B9" w:rsidRPr="004A19BA" w:rsidRDefault="00214A29" w:rsidP="00214A29">
                    <w:pPr>
                      <w:pStyle w:val="NoSpacing"/>
                      <w:rPr>
                        <w:sz w:val="36"/>
                        <w:szCs w:val="40"/>
                      </w:rPr>
                    </w:pPr>
                    <w:r>
                      <w:rPr>
                        <w:sz w:val="36"/>
                        <w:szCs w:val="40"/>
                      </w:rPr>
                      <w:t>User Story</w:t>
                    </w:r>
                  </w:p>
                </w:tc>
              </w:sdtContent>
            </w:sdt>
          </w:tr>
          <w:tr w:rsidR="008110B9" w:rsidRPr="004A19BA" w14:paraId="0BC1504D" w14:textId="77777777" w:rsidTr="008110B9">
            <w:tc>
              <w:tcPr>
                <w:tcW w:w="0" w:type="auto"/>
              </w:tcPr>
              <w:p w14:paraId="02E44F42" w14:textId="77777777" w:rsidR="008110B9" w:rsidRPr="004A19BA" w:rsidRDefault="008110B9" w:rsidP="00E5060A">
                <w:pPr>
                  <w:pStyle w:val="NoSpacing"/>
                  <w:rPr>
                    <w:sz w:val="24"/>
                    <w:szCs w:val="28"/>
                  </w:rPr>
                </w:pPr>
              </w:p>
            </w:tc>
          </w:tr>
        </w:tbl>
        <w:p w14:paraId="12324BBB" w14:textId="77777777" w:rsidR="008110B9" w:rsidRPr="004A19BA" w:rsidRDefault="008110B9" w:rsidP="008110B9"/>
        <w:p w14:paraId="2E90006B" w14:textId="77777777" w:rsidR="008110B9" w:rsidRPr="004A19BA" w:rsidRDefault="008110B9" w:rsidP="008110B9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4"/>
              <w:szCs w:val="28"/>
              <w:lang w:eastAsia="ja-JP"/>
            </w:rPr>
          </w:pPr>
          <w:r w:rsidRPr="004A19BA">
            <w:br w:type="page"/>
          </w:r>
          <w:r w:rsidRPr="004A19BA"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4"/>
              <w:szCs w:val="28"/>
              <w:lang w:eastAsia="ja-JP"/>
            </w:rPr>
            <w:lastRenderedPageBreak/>
            <w:t>Revision History</w:t>
          </w:r>
        </w:p>
        <w:tbl>
          <w:tblPr>
            <w:tblW w:w="10134" w:type="dxa"/>
            <w:tblCellMar>
              <w:left w:w="0" w:type="dxa"/>
              <w:right w:w="0" w:type="dxa"/>
            </w:tblCellMar>
            <w:tblLook w:val="0620" w:firstRow="1" w:lastRow="0" w:firstColumn="0" w:lastColumn="0" w:noHBand="1" w:noVBand="1"/>
          </w:tblPr>
          <w:tblGrid>
            <w:gridCol w:w="1764"/>
            <w:gridCol w:w="1620"/>
            <w:gridCol w:w="6750"/>
          </w:tblGrid>
          <w:tr w:rsidR="008110B9" w:rsidRPr="004A19BA" w14:paraId="5F413EF1" w14:textId="77777777" w:rsidTr="008110B9">
            <w:trPr>
              <w:trHeight w:val="492"/>
            </w:trPr>
            <w:tc>
              <w:tcPr>
                <w:tcW w:w="1764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D9D9D9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vAlign w:val="center"/>
                <w:hideMark/>
              </w:tcPr>
              <w:p w14:paraId="656CDC01" w14:textId="77777777" w:rsidR="008110B9" w:rsidRPr="004A19BA" w:rsidRDefault="008110B9" w:rsidP="008110B9">
                <w:pPr>
                  <w:spacing w:after="0" w:line="240" w:lineRule="auto"/>
                  <w:rPr>
                    <w:rFonts w:ascii="Arial" w:eastAsia="Times New Roman" w:hAnsi="Arial" w:cs="Arial"/>
                    <w:sz w:val="32"/>
                    <w:szCs w:val="36"/>
                  </w:rPr>
                </w:pPr>
                <w:r w:rsidRPr="004A19BA">
                  <w:rPr>
                    <w:rFonts w:ascii="Franklin Gothic Book" w:eastAsia="Times New Roman" w:hAnsi="Franklin Gothic Book" w:cs="Arial"/>
                    <w:b/>
                    <w:bCs/>
                    <w:color w:val="000000" w:themeColor="text1"/>
                    <w:kern w:val="24"/>
                    <w:sz w:val="18"/>
                    <w:szCs w:val="20"/>
                  </w:rPr>
                  <w:t>Issuer</w:t>
                </w:r>
              </w:p>
            </w:tc>
            <w:tc>
              <w:tcPr>
                <w:tcW w:w="162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D9D9D9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vAlign w:val="center"/>
                <w:hideMark/>
              </w:tcPr>
              <w:p w14:paraId="1C40ED5E" w14:textId="77777777" w:rsidR="008110B9" w:rsidRPr="004A19BA" w:rsidRDefault="008110B9" w:rsidP="008110B9">
                <w:pPr>
                  <w:spacing w:after="0" w:line="240" w:lineRule="auto"/>
                  <w:rPr>
                    <w:rFonts w:ascii="Arial" w:eastAsia="Times New Roman" w:hAnsi="Arial" w:cs="Arial"/>
                    <w:sz w:val="32"/>
                    <w:szCs w:val="36"/>
                  </w:rPr>
                </w:pPr>
                <w:r w:rsidRPr="004A19BA">
                  <w:rPr>
                    <w:rFonts w:ascii="Franklin Gothic Book" w:eastAsia="Times New Roman" w:hAnsi="Franklin Gothic Book" w:cs="Arial"/>
                    <w:b/>
                    <w:bCs/>
                    <w:color w:val="000000" w:themeColor="text1"/>
                    <w:kern w:val="24"/>
                    <w:sz w:val="18"/>
                    <w:szCs w:val="20"/>
                  </w:rPr>
                  <w:t>Date</w:t>
                </w:r>
              </w:p>
            </w:tc>
            <w:tc>
              <w:tcPr>
                <w:tcW w:w="675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D9D9D9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vAlign w:val="center"/>
                <w:hideMark/>
              </w:tcPr>
              <w:p w14:paraId="01DEE699" w14:textId="77777777" w:rsidR="008110B9" w:rsidRPr="004A19BA" w:rsidRDefault="008110B9" w:rsidP="008110B9">
                <w:pPr>
                  <w:spacing w:after="0" w:line="240" w:lineRule="auto"/>
                  <w:ind w:right="2652"/>
                  <w:rPr>
                    <w:rFonts w:ascii="Arial" w:eastAsia="Times New Roman" w:hAnsi="Arial" w:cs="Arial"/>
                    <w:sz w:val="32"/>
                    <w:szCs w:val="36"/>
                  </w:rPr>
                </w:pPr>
                <w:r w:rsidRPr="004A19BA">
                  <w:rPr>
                    <w:rFonts w:ascii="Franklin Gothic Book" w:eastAsia="Times New Roman" w:hAnsi="Franklin Gothic Book" w:cs="Arial"/>
                    <w:b/>
                    <w:bCs/>
                    <w:color w:val="000000" w:themeColor="text1"/>
                    <w:kern w:val="24"/>
                    <w:sz w:val="18"/>
                    <w:szCs w:val="20"/>
                  </w:rPr>
                  <w:t xml:space="preserve">Reason </w:t>
                </w:r>
                <w:proofErr w:type="gramStart"/>
                <w:r w:rsidRPr="004A19BA">
                  <w:rPr>
                    <w:rFonts w:ascii="Franklin Gothic Book" w:eastAsia="Times New Roman" w:hAnsi="Franklin Gothic Book" w:cs="Arial"/>
                    <w:b/>
                    <w:bCs/>
                    <w:color w:val="000000" w:themeColor="text1"/>
                    <w:kern w:val="24"/>
                    <w:sz w:val="18"/>
                    <w:szCs w:val="20"/>
                  </w:rPr>
                  <w:t>For</w:t>
                </w:r>
                <w:proofErr w:type="gramEnd"/>
                <w:r w:rsidRPr="004A19BA">
                  <w:rPr>
                    <w:rFonts w:ascii="Franklin Gothic Book" w:eastAsia="Times New Roman" w:hAnsi="Franklin Gothic Book" w:cs="Arial"/>
                    <w:b/>
                    <w:bCs/>
                    <w:color w:val="000000" w:themeColor="text1"/>
                    <w:kern w:val="24"/>
                    <w:sz w:val="18"/>
                    <w:szCs w:val="20"/>
                  </w:rPr>
                  <w:t xml:space="preserve"> Changes</w:t>
                </w:r>
              </w:p>
            </w:tc>
          </w:tr>
          <w:tr w:rsidR="008110B9" w:rsidRPr="004A19BA" w14:paraId="2B7E19AE" w14:textId="77777777" w:rsidTr="008110B9">
            <w:trPr>
              <w:trHeight w:val="196"/>
            </w:trPr>
            <w:tc>
              <w:tcPr>
                <w:tcW w:w="1764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vAlign w:val="center"/>
              </w:tcPr>
              <w:p w14:paraId="651888B4" w14:textId="77777777" w:rsidR="008110B9" w:rsidRDefault="008110B9" w:rsidP="008110B9">
                <w:pPr>
                  <w:spacing w:after="0" w:line="240" w:lineRule="auto"/>
                  <w:rPr>
                    <w:rFonts w:ascii="Franklin Gothic Book" w:eastAsia="Times New Roman" w:hAnsi="Franklin Gothic Book" w:cs="Arial"/>
                    <w:bCs/>
                    <w:color w:val="000000" w:themeColor="text1"/>
                    <w:kern w:val="24"/>
                    <w:sz w:val="18"/>
                    <w:szCs w:val="20"/>
                  </w:rPr>
                </w:pPr>
                <w:r>
                  <w:rPr>
                    <w:rFonts w:ascii="Franklin Gothic Book" w:eastAsia="Times New Roman" w:hAnsi="Franklin Gothic Book" w:cs="Arial"/>
                    <w:bCs/>
                    <w:color w:val="000000" w:themeColor="text1"/>
                    <w:kern w:val="24"/>
                    <w:sz w:val="18"/>
                    <w:szCs w:val="20"/>
                  </w:rPr>
                  <w:t>Michele Streeter</w:t>
                </w:r>
              </w:p>
            </w:tc>
            <w:tc>
              <w:tcPr>
                <w:tcW w:w="162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vAlign w:val="center"/>
              </w:tcPr>
              <w:p w14:paraId="79415A79" w14:textId="77777777" w:rsidR="008110B9" w:rsidRDefault="00847C4E" w:rsidP="002664C6">
                <w:pPr>
                  <w:spacing w:after="0" w:line="240" w:lineRule="auto"/>
                  <w:rPr>
                    <w:rFonts w:ascii="Franklin Gothic Book" w:eastAsia="Times New Roman" w:hAnsi="Franklin Gothic Book" w:cs="Arial"/>
                    <w:color w:val="000000" w:themeColor="text1"/>
                    <w:kern w:val="24"/>
                    <w:sz w:val="18"/>
                    <w:szCs w:val="20"/>
                  </w:rPr>
                </w:pPr>
                <w:r>
                  <w:rPr>
                    <w:rFonts w:ascii="Franklin Gothic Book" w:eastAsia="Times New Roman" w:hAnsi="Franklin Gothic Book" w:cs="Arial"/>
                    <w:color w:val="000000" w:themeColor="text1"/>
                    <w:kern w:val="24"/>
                    <w:sz w:val="18"/>
                    <w:szCs w:val="20"/>
                  </w:rPr>
                  <w:t>Jun 12</w:t>
                </w:r>
                <w:r w:rsidR="00F85CCF">
                  <w:rPr>
                    <w:rFonts w:ascii="Franklin Gothic Book" w:eastAsia="Times New Roman" w:hAnsi="Franklin Gothic Book" w:cs="Arial"/>
                    <w:color w:val="000000" w:themeColor="text1"/>
                    <w:kern w:val="24"/>
                    <w:sz w:val="18"/>
                    <w:szCs w:val="20"/>
                  </w:rPr>
                  <w:t>, 2019</w:t>
                </w:r>
              </w:p>
            </w:tc>
            <w:tc>
              <w:tcPr>
                <w:tcW w:w="675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vAlign w:val="center"/>
              </w:tcPr>
              <w:p w14:paraId="5B38C22D" w14:textId="77777777" w:rsidR="008110B9" w:rsidRDefault="00706AEE" w:rsidP="008110B9">
                <w:pPr>
                  <w:spacing w:after="0" w:line="240" w:lineRule="auto"/>
                  <w:ind w:right="-144"/>
                  <w:rPr>
                    <w:rFonts w:ascii="Franklin Gothic Book" w:eastAsia="Times New Roman" w:hAnsi="Franklin Gothic Book" w:cs="Arial"/>
                    <w:color w:val="000000" w:themeColor="text1"/>
                    <w:kern w:val="24"/>
                    <w:sz w:val="18"/>
                    <w:szCs w:val="20"/>
                  </w:rPr>
                </w:pPr>
                <w:r>
                  <w:rPr>
                    <w:rFonts w:ascii="Franklin Gothic Book" w:eastAsia="Times New Roman" w:hAnsi="Franklin Gothic Book" w:cs="Arial"/>
                    <w:color w:val="000000" w:themeColor="text1"/>
                    <w:kern w:val="24"/>
                    <w:sz w:val="18"/>
                    <w:szCs w:val="20"/>
                  </w:rPr>
                  <w:t>Initial Draft</w:t>
                </w:r>
              </w:p>
            </w:tc>
          </w:tr>
          <w:tr w:rsidR="00847C4E" w:rsidRPr="004A19BA" w14:paraId="506698C9" w14:textId="77777777" w:rsidTr="008110B9">
            <w:trPr>
              <w:trHeight w:val="196"/>
            </w:trPr>
            <w:tc>
              <w:tcPr>
                <w:tcW w:w="1764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vAlign w:val="center"/>
              </w:tcPr>
              <w:p w14:paraId="1FAC002E" w14:textId="5234BF1C" w:rsidR="00847C4E" w:rsidRDefault="00176AE7" w:rsidP="008110B9">
                <w:pPr>
                  <w:spacing w:after="0" w:line="240" w:lineRule="auto"/>
                  <w:rPr>
                    <w:rFonts w:ascii="Franklin Gothic Book" w:eastAsia="Times New Roman" w:hAnsi="Franklin Gothic Book" w:cs="Arial"/>
                    <w:bCs/>
                    <w:color w:val="000000" w:themeColor="text1"/>
                    <w:kern w:val="24"/>
                    <w:sz w:val="18"/>
                    <w:szCs w:val="20"/>
                  </w:rPr>
                </w:pPr>
                <w:r w:rsidRPr="00176AE7">
                  <w:rPr>
                    <w:rFonts w:ascii="Franklin Gothic Book" w:eastAsia="Times New Roman" w:hAnsi="Franklin Gothic Book" w:cs="Arial"/>
                    <w:bCs/>
                    <w:color w:val="000000" w:themeColor="text1"/>
                    <w:kern w:val="24"/>
                    <w:sz w:val="18"/>
                    <w:szCs w:val="20"/>
                  </w:rPr>
                  <w:t>Sharath Giridhar</w:t>
                </w:r>
              </w:p>
            </w:tc>
            <w:tc>
              <w:tcPr>
                <w:tcW w:w="162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vAlign w:val="center"/>
              </w:tcPr>
              <w:p w14:paraId="248FA1A1" w14:textId="4BC8AA02" w:rsidR="00847C4E" w:rsidRDefault="00176AE7" w:rsidP="002664C6">
                <w:pPr>
                  <w:spacing w:after="0" w:line="240" w:lineRule="auto"/>
                  <w:rPr>
                    <w:rFonts w:ascii="Franklin Gothic Book" w:eastAsia="Times New Roman" w:hAnsi="Franklin Gothic Book" w:cs="Arial"/>
                    <w:color w:val="000000" w:themeColor="text1"/>
                    <w:kern w:val="24"/>
                    <w:sz w:val="18"/>
                    <w:szCs w:val="20"/>
                  </w:rPr>
                </w:pPr>
                <w:r>
                  <w:rPr>
                    <w:rFonts w:ascii="Franklin Gothic Book" w:eastAsia="Times New Roman" w:hAnsi="Franklin Gothic Book" w:cs="Arial"/>
                    <w:color w:val="000000" w:themeColor="text1"/>
                    <w:kern w:val="24"/>
                    <w:sz w:val="18"/>
                    <w:szCs w:val="20"/>
                  </w:rPr>
                  <w:t>Oct 18, 2019</w:t>
                </w:r>
              </w:p>
            </w:tc>
            <w:tc>
              <w:tcPr>
                <w:tcW w:w="675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vAlign w:val="center"/>
              </w:tcPr>
              <w:p w14:paraId="35386AD1" w14:textId="633C923B" w:rsidR="00847C4E" w:rsidRDefault="00176AE7" w:rsidP="008110B9">
                <w:pPr>
                  <w:spacing w:after="0" w:line="240" w:lineRule="auto"/>
                  <w:ind w:right="-144"/>
                  <w:rPr>
                    <w:rFonts w:ascii="Franklin Gothic Book" w:eastAsia="Times New Roman" w:hAnsi="Franklin Gothic Book" w:cs="Arial"/>
                    <w:color w:val="000000" w:themeColor="text1"/>
                    <w:kern w:val="24"/>
                    <w:sz w:val="18"/>
                    <w:szCs w:val="20"/>
                  </w:rPr>
                </w:pPr>
                <w:r>
                  <w:rPr>
                    <w:rFonts w:ascii="Franklin Gothic Book" w:eastAsia="Times New Roman" w:hAnsi="Franklin Gothic Book" w:cs="Arial"/>
                    <w:color w:val="000000" w:themeColor="text1"/>
                    <w:kern w:val="24"/>
                    <w:sz w:val="18"/>
                    <w:szCs w:val="20"/>
                  </w:rPr>
                  <w:t xml:space="preserve">Updated document based on meeting with Michele on Oct 17, 2019 </w:t>
                </w:r>
              </w:p>
            </w:tc>
          </w:tr>
          <w:tr w:rsidR="003F7842" w:rsidRPr="004A19BA" w14:paraId="241E420C" w14:textId="77777777" w:rsidTr="008110B9">
            <w:trPr>
              <w:trHeight w:val="196"/>
              <w:ins w:id="0" w:author="Streeter, Michele" w:date="2019-10-18T15:14:00Z"/>
            </w:trPr>
            <w:tc>
              <w:tcPr>
                <w:tcW w:w="1764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vAlign w:val="center"/>
              </w:tcPr>
              <w:p w14:paraId="532D4F9C" w14:textId="0E504574" w:rsidR="003F7842" w:rsidRPr="00176AE7" w:rsidRDefault="003F7842" w:rsidP="008110B9">
                <w:pPr>
                  <w:spacing w:after="0" w:line="240" w:lineRule="auto"/>
                  <w:rPr>
                    <w:ins w:id="1" w:author="Streeter, Michele" w:date="2019-10-18T15:14:00Z"/>
                    <w:rFonts w:ascii="Franklin Gothic Book" w:eastAsia="Times New Roman" w:hAnsi="Franklin Gothic Book" w:cs="Arial"/>
                    <w:bCs/>
                    <w:color w:val="000000" w:themeColor="text1"/>
                    <w:kern w:val="24"/>
                    <w:sz w:val="18"/>
                    <w:szCs w:val="20"/>
                  </w:rPr>
                </w:pPr>
                <w:ins w:id="2" w:author="Streeter, Michele" w:date="2019-10-18T15:14:00Z">
                  <w:r>
                    <w:rPr>
                      <w:rFonts w:ascii="Franklin Gothic Book" w:eastAsia="Times New Roman" w:hAnsi="Franklin Gothic Book" w:cs="Arial"/>
                      <w:bCs/>
                      <w:color w:val="000000" w:themeColor="text1"/>
                      <w:kern w:val="24"/>
                      <w:sz w:val="18"/>
                      <w:szCs w:val="20"/>
                    </w:rPr>
                    <w:t>Michele Streeter</w:t>
                  </w:r>
                </w:ins>
              </w:p>
            </w:tc>
            <w:tc>
              <w:tcPr>
                <w:tcW w:w="162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vAlign w:val="center"/>
              </w:tcPr>
              <w:p w14:paraId="0C53F169" w14:textId="7EAD2641" w:rsidR="003F7842" w:rsidRDefault="003F7842" w:rsidP="002664C6">
                <w:pPr>
                  <w:spacing w:after="0" w:line="240" w:lineRule="auto"/>
                  <w:rPr>
                    <w:ins w:id="3" w:author="Streeter, Michele" w:date="2019-10-18T15:14:00Z"/>
                    <w:rFonts w:ascii="Franklin Gothic Book" w:eastAsia="Times New Roman" w:hAnsi="Franklin Gothic Book" w:cs="Arial"/>
                    <w:color w:val="000000" w:themeColor="text1"/>
                    <w:kern w:val="24"/>
                    <w:sz w:val="18"/>
                    <w:szCs w:val="20"/>
                  </w:rPr>
                </w:pPr>
                <w:ins w:id="4" w:author="Streeter, Michele" w:date="2019-10-18T15:14:00Z">
                  <w:r>
                    <w:rPr>
                      <w:rFonts w:ascii="Franklin Gothic Book" w:eastAsia="Times New Roman" w:hAnsi="Franklin Gothic Book" w:cs="Arial"/>
                      <w:color w:val="000000" w:themeColor="text1"/>
                      <w:kern w:val="24"/>
                      <w:sz w:val="18"/>
                      <w:szCs w:val="20"/>
                    </w:rPr>
                    <w:t>Oct 18, 2019</w:t>
                  </w:r>
                </w:ins>
              </w:p>
            </w:tc>
            <w:tc>
              <w:tcPr>
                <w:tcW w:w="675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vAlign w:val="center"/>
              </w:tcPr>
              <w:p w14:paraId="0B61058A" w14:textId="2DA3277E" w:rsidR="003F7842" w:rsidRDefault="003F7842" w:rsidP="008110B9">
                <w:pPr>
                  <w:spacing w:after="0" w:line="240" w:lineRule="auto"/>
                  <w:ind w:right="-144"/>
                  <w:rPr>
                    <w:ins w:id="5" w:author="Streeter, Michele" w:date="2019-10-18T15:14:00Z"/>
                    <w:rFonts w:ascii="Franklin Gothic Book" w:eastAsia="Times New Roman" w:hAnsi="Franklin Gothic Book" w:cs="Arial"/>
                    <w:color w:val="000000" w:themeColor="text1"/>
                    <w:kern w:val="24"/>
                    <w:sz w:val="18"/>
                    <w:szCs w:val="20"/>
                  </w:rPr>
                </w:pPr>
                <w:ins w:id="6" w:author="Streeter, Michele" w:date="2019-10-18T15:14:00Z">
                  <w:r>
                    <w:rPr>
                      <w:rFonts w:ascii="Franklin Gothic Book" w:eastAsia="Times New Roman" w:hAnsi="Franklin Gothic Book" w:cs="Arial"/>
                      <w:color w:val="000000" w:themeColor="text1"/>
                      <w:kern w:val="24"/>
                      <w:sz w:val="18"/>
                      <w:szCs w:val="20"/>
                    </w:rPr>
                    <w:t>Minor modifications</w:t>
                  </w:r>
                </w:ins>
              </w:p>
            </w:tc>
          </w:tr>
          <w:tr w:rsidR="00030477" w:rsidRPr="004A19BA" w14:paraId="0161C254" w14:textId="77777777" w:rsidTr="008110B9">
            <w:trPr>
              <w:trHeight w:val="196"/>
              <w:ins w:id="7" w:author="Streeter, Michele" w:date="2019-10-24T16:47:00Z"/>
            </w:trPr>
            <w:tc>
              <w:tcPr>
                <w:tcW w:w="1764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vAlign w:val="center"/>
              </w:tcPr>
              <w:p w14:paraId="5F3FD7A0" w14:textId="7F5242D4" w:rsidR="00030477" w:rsidRDefault="00030477" w:rsidP="00030477">
                <w:pPr>
                  <w:spacing w:after="0" w:line="240" w:lineRule="auto"/>
                  <w:rPr>
                    <w:ins w:id="8" w:author="Streeter, Michele" w:date="2019-10-24T16:47:00Z"/>
                    <w:rFonts w:ascii="Franklin Gothic Book" w:eastAsia="Times New Roman" w:hAnsi="Franklin Gothic Book" w:cs="Arial"/>
                    <w:bCs/>
                    <w:color w:val="000000" w:themeColor="text1"/>
                    <w:kern w:val="24"/>
                    <w:sz w:val="18"/>
                    <w:szCs w:val="20"/>
                  </w:rPr>
                </w:pPr>
                <w:ins w:id="9" w:author="Streeter, Michele" w:date="2019-10-24T16:47:00Z">
                  <w:r>
                    <w:rPr>
                      <w:rFonts w:ascii="Franklin Gothic Book" w:eastAsia="Times New Roman" w:hAnsi="Franklin Gothic Book" w:cs="Arial"/>
                      <w:bCs/>
                      <w:color w:val="000000" w:themeColor="text1"/>
                      <w:kern w:val="24"/>
                      <w:sz w:val="18"/>
                      <w:szCs w:val="20"/>
                    </w:rPr>
                    <w:t>Michele Streeter</w:t>
                  </w:r>
                </w:ins>
              </w:p>
            </w:tc>
            <w:tc>
              <w:tcPr>
                <w:tcW w:w="162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vAlign w:val="center"/>
              </w:tcPr>
              <w:p w14:paraId="2F400FB6" w14:textId="68BD2EDC" w:rsidR="00030477" w:rsidRDefault="00030477" w:rsidP="00030477">
                <w:pPr>
                  <w:spacing w:after="0" w:line="240" w:lineRule="auto"/>
                  <w:rPr>
                    <w:ins w:id="10" w:author="Streeter, Michele" w:date="2019-10-24T16:47:00Z"/>
                    <w:rFonts w:ascii="Franklin Gothic Book" w:eastAsia="Times New Roman" w:hAnsi="Franklin Gothic Book" w:cs="Arial"/>
                    <w:color w:val="000000" w:themeColor="text1"/>
                    <w:kern w:val="24"/>
                    <w:sz w:val="18"/>
                    <w:szCs w:val="20"/>
                  </w:rPr>
                </w:pPr>
                <w:ins w:id="11" w:author="Streeter, Michele" w:date="2019-10-24T16:47:00Z">
                  <w:r>
                    <w:rPr>
                      <w:rFonts w:ascii="Franklin Gothic Book" w:eastAsia="Times New Roman" w:hAnsi="Franklin Gothic Book" w:cs="Arial"/>
                      <w:color w:val="000000" w:themeColor="text1"/>
                      <w:kern w:val="24"/>
                      <w:sz w:val="18"/>
                      <w:szCs w:val="20"/>
                    </w:rPr>
                    <w:t xml:space="preserve">Oct </w:t>
                  </w:r>
                </w:ins>
                <w:ins w:id="12" w:author="Streeter, Michele" w:date="2019-10-28T11:03:00Z">
                  <w:r w:rsidR="004D7AB2">
                    <w:rPr>
                      <w:rFonts w:ascii="Franklin Gothic Book" w:eastAsia="Times New Roman" w:hAnsi="Franklin Gothic Book" w:cs="Arial"/>
                      <w:color w:val="000000" w:themeColor="text1"/>
                      <w:kern w:val="24"/>
                      <w:sz w:val="18"/>
                      <w:szCs w:val="20"/>
                    </w:rPr>
                    <w:t>28</w:t>
                  </w:r>
                </w:ins>
                <w:ins w:id="13" w:author="Streeter, Michele" w:date="2019-10-24T16:47:00Z">
                  <w:r>
                    <w:rPr>
                      <w:rFonts w:ascii="Franklin Gothic Book" w:eastAsia="Times New Roman" w:hAnsi="Franklin Gothic Book" w:cs="Arial"/>
                      <w:color w:val="000000" w:themeColor="text1"/>
                      <w:kern w:val="24"/>
                      <w:sz w:val="18"/>
                      <w:szCs w:val="20"/>
                    </w:rPr>
                    <w:t>, 2019</w:t>
                  </w:r>
                </w:ins>
              </w:p>
            </w:tc>
            <w:tc>
              <w:tcPr>
                <w:tcW w:w="675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vAlign w:val="center"/>
              </w:tcPr>
              <w:p w14:paraId="47A789E4" w14:textId="0B9C0C93" w:rsidR="00030477" w:rsidRDefault="00030477" w:rsidP="00030477">
                <w:pPr>
                  <w:spacing w:after="0" w:line="240" w:lineRule="auto"/>
                  <w:ind w:right="-144"/>
                  <w:rPr>
                    <w:ins w:id="14" w:author="Streeter, Michele" w:date="2019-10-24T16:47:00Z"/>
                    <w:rFonts w:ascii="Franklin Gothic Book" w:eastAsia="Times New Roman" w:hAnsi="Franklin Gothic Book" w:cs="Arial"/>
                    <w:color w:val="000000" w:themeColor="text1"/>
                    <w:kern w:val="24"/>
                    <w:sz w:val="18"/>
                    <w:szCs w:val="20"/>
                  </w:rPr>
                </w:pPr>
                <w:ins w:id="15" w:author="Streeter, Michele" w:date="2019-10-24T16:48:00Z">
                  <w:r>
                    <w:rPr>
                      <w:rFonts w:ascii="Franklin Gothic Book" w:eastAsia="Times New Roman" w:hAnsi="Franklin Gothic Book" w:cs="Arial"/>
                      <w:color w:val="000000" w:themeColor="text1"/>
                      <w:kern w:val="24"/>
                      <w:sz w:val="18"/>
                      <w:szCs w:val="20"/>
                    </w:rPr>
                    <w:t>Updates</w:t>
                  </w:r>
                </w:ins>
              </w:p>
            </w:tc>
          </w:tr>
        </w:tbl>
        <w:p w14:paraId="0B002E17" w14:textId="77777777" w:rsidR="008110B9" w:rsidRDefault="008110B9" w:rsidP="008110B9"/>
        <w:p w14:paraId="20F4DE62" w14:textId="77777777" w:rsidR="008110B9" w:rsidRDefault="008110B9" w:rsidP="008110B9"/>
        <w:p w14:paraId="6D0407A7" w14:textId="77777777" w:rsidR="008110B9" w:rsidRDefault="007672DF" w:rsidP="008110B9">
          <w:r>
            <w:br w:type="page"/>
          </w:r>
        </w:p>
      </w:sdtContent>
    </w:sdt>
    <w:p w14:paraId="4EA67865" w14:textId="77777777" w:rsidR="00551512" w:rsidRDefault="001347E5" w:rsidP="00551512">
      <w:pPr>
        <w:pStyle w:val="Heading1"/>
      </w:pPr>
      <w:bookmarkStart w:id="16" w:name="_Toc471471395"/>
      <w:r>
        <w:lastRenderedPageBreak/>
        <w:t>Overview</w:t>
      </w:r>
      <w:bookmarkEnd w:id="16"/>
    </w:p>
    <w:p w14:paraId="636595BA" w14:textId="77777777" w:rsidR="00A51790" w:rsidRDefault="00A51790" w:rsidP="00E84A3F">
      <w:pPr>
        <w:spacing w:before="120" w:after="120" w:line="240" w:lineRule="auto"/>
        <w:ind w:left="720"/>
      </w:pPr>
      <w:r>
        <w:t>Phase 1 will provide the overall search</w:t>
      </w:r>
      <w:r w:rsidR="009204E7">
        <w:t xml:space="preserve">, </w:t>
      </w:r>
      <w:r>
        <w:t>filter</w:t>
      </w:r>
      <w:r w:rsidR="009204E7">
        <w:t xml:space="preserve"> and view</w:t>
      </w:r>
      <w:r>
        <w:t xml:space="preserve"> functionality</w:t>
      </w:r>
      <w:r w:rsidR="009204E7">
        <w:t>, but with limited data sources that will be expanded in Phase 2.</w:t>
      </w:r>
    </w:p>
    <w:p w14:paraId="4B2DF502" w14:textId="77777777" w:rsidR="00706AEE" w:rsidRDefault="00706AEE" w:rsidP="007516F2">
      <w:pPr>
        <w:pStyle w:val="ListParagraph"/>
        <w:numPr>
          <w:ilvl w:val="0"/>
          <w:numId w:val="2"/>
        </w:numPr>
        <w:spacing w:before="120" w:after="120" w:line="240" w:lineRule="auto"/>
        <w:contextualSpacing w:val="0"/>
      </w:pPr>
      <w:r>
        <w:t>Search function</w:t>
      </w:r>
      <w:r w:rsidR="00E6652F">
        <w:t xml:space="preserve"> by field values and/or keyword search.</w:t>
      </w:r>
    </w:p>
    <w:p w14:paraId="3D1D31E8" w14:textId="77777777" w:rsidR="004F05C6" w:rsidRDefault="004F05C6" w:rsidP="004F05C6">
      <w:pPr>
        <w:pStyle w:val="ListParagraph"/>
        <w:numPr>
          <w:ilvl w:val="0"/>
          <w:numId w:val="2"/>
        </w:numPr>
        <w:spacing w:before="120" w:after="120" w:line="240" w:lineRule="auto"/>
        <w:contextualSpacing w:val="0"/>
      </w:pPr>
      <w:r>
        <w:t xml:space="preserve">Display results in </w:t>
      </w:r>
      <w:r w:rsidR="00873C24">
        <w:t>a</w:t>
      </w:r>
      <w:r>
        <w:t xml:space="preserve"> grid with ability to drill down into details.</w:t>
      </w:r>
    </w:p>
    <w:p w14:paraId="24106581" w14:textId="699D83B9" w:rsidR="00CE1EF5" w:rsidRDefault="00CE1EF5" w:rsidP="004F05C6">
      <w:pPr>
        <w:pStyle w:val="ListParagraph"/>
        <w:numPr>
          <w:ilvl w:val="0"/>
          <w:numId w:val="2"/>
        </w:numPr>
        <w:spacing w:before="120" w:after="120" w:line="240" w:lineRule="auto"/>
        <w:contextualSpacing w:val="0"/>
      </w:pPr>
      <w:r>
        <w:t xml:space="preserve">Ability to export </w:t>
      </w:r>
      <w:ins w:id="17" w:author="Sharath Giridhar" w:date="2019-10-18T14:33:00Z">
        <w:r w:rsidR="00176AE7">
          <w:t xml:space="preserve">search </w:t>
        </w:r>
      </w:ins>
      <w:r>
        <w:t>results to Excel.</w:t>
      </w:r>
      <w:ins w:id="18" w:author="Sharath Giridhar" w:date="2019-10-18T14:32:00Z">
        <w:r w:rsidR="00176AE7">
          <w:t xml:space="preserve"> </w:t>
        </w:r>
      </w:ins>
    </w:p>
    <w:p w14:paraId="2412BFA3" w14:textId="2F102A5B" w:rsidR="00CE1EF5" w:rsidRDefault="00CE1EF5" w:rsidP="004F05C6">
      <w:pPr>
        <w:pStyle w:val="ListParagraph"/>
        <w:numPr>
          <w:ilvl w:val="0"/>
          <w:numId w:val="2"/>
        </w:numPr>
        <w:spacing w:before="120" w:after="120" w:line="240" w:lineRule="auto"/>
        <w:contextualSpacing w:val="0"/>
        <w:rPr>
          <w:ins w:id="19" w:author="Streeter, Michele" w:date="2019-10-24T14:05:00Z"/>
        </w:rPr>
      </w:pPr>
      <w:commentRangeStart w:id="20"/>
      <w:r>
        <w:t>Security framework to limit access to sensitive information</w:t>
      </w:r>
      <w:commentRangeEnd w:id="20"/>
      <w:r w:rsidR="00176AE7">
        <w:rPr>
          <w:rStyle w:val="CommentReference"/>
        </w:rPr>
        <w:commentReference w:id="20"/>
      </w:r>
      <w:r>
        <w:t>.</w:t>
      </w:r>
    </w:p>
    <w:p w14:paraId="1A35B649" w14:textId="62A95B97" w:rsidR="006B779E" w:rsidRDefault="00E23552">
      <w:pPr>
        <w:pStyle w:val="ListParagraph"/>
        <w:numPr>
          <w:ilvl w:val="1"/>
          <w:numId w:val="2"/>
        </w:numPr>
        <w:spacing w:before="60" w:after="0" w:line="240" w:lineRule="auto"/>
        <w:contextualSpacing w:val="0"/>
        <w:rPr>
          <w:ins w:id="21" w:author="Streeter, Michele" w:date="2019-10-24T14:06:00Z"/>
        </w:rPr>
        <w:pPrChange w:id="22" w:author="Streeter, Michele" w:date="2019-10-24T14:07:00Z">
          <w:pPr>
            <w:pStyle w:val="ListParagraph"/>
            <w:numPr>
              <w:ilvl w:val="1"/>
              <w:numId w:val="2"/>
            </w:numPr>
            <w:spacing w:before="120" w:after="120" w:line="240" w:lineRule="auto"/>
            <w:ind w:left="1800" w:hanging="360"/>
            <w:contextualSpacing w:val="0"/>
          </w:pPr>
        </w:pPrChange>
      </w:pPr>
      <w:ins w:id="23" w:author="Streeter, Michele" w:date="2019-10-24T14:06:00Z">
        <w:r>
          <w:t>Security level defined for each field (1,2,3)</w:t>
        </w:r>
      </w:ins>
    </w:p>
    <w:p w14:paraId="162BA9C4" w14:textId="3C6597F9" w:rsidR="00E23552" w:rsidRDefault="00E23552">
      <w:pPr>
        <w:pStyle w:val="ListParagraph"/>
        <w:numPr>
          <w:ilvl w:val="1"/>
          <w:numId w:val="2"/>
        </w:numPr>
        <w:spacing w:before="60" w:after="0" w:line="240" w:lineRule="auto"/>
        <w:contextualSpacing w:val="0"/>
        <w:rPr>
          <w:ins w:id="24" w:author="Streeter, Michele" w:date="2019-10-24T14:06:00Z"/>
        </w:rPr>
        <w:pPrChange w:id="25" w:author="Streeter, Michele" w:date="2019-10-24T14:07:00Z">
          <w:pPr>
            <w:pStyle w:val="ListParagraph"/>
            <w:numPr>
              <w:ilvl w:val="1"/>
              <w:numId w:val="2"/>
            </w:numPr>
            <w:spacing w:before="120" w:after="120" w:line="240" w:lineRule="auto"/>
            <w:ind w:left="1800" w:hanging="360"/>
            <w:contextualSpacing w:val="0"/>
          </w:pPr>
        </w:pPrChange>
      </w:pPr>
      <w:ins w:id="26" w:author="Streeter, Michele" w:date="2019-10-24T14:06:00Z">
        <w:r>
          <w:t>Security level</w:t>
        </w:r>
      </w:ins>
      <w:ins w:id="27" w:author="Streeter, Michele" w:date="2019-10-24T14:09:00Z">
        <w:r w:rsidR="00D152DA">
          <w:t xml:space="preserve"> and access rights (Read/Write)</w:t>
        </w:r>
      </w:ins>
      <w:ins w:id="28" w:author="Streeter, Michele" w:date="2019-10-24T14:06:00Z">
        <w:r>
          <w:t xml:space="preserve"> defined by Business Class</w:t>
        </w:r>
      </w:ins>
      <w:ins w:id="29" w:author="Streeter, Michele" w:date="2019-10-24T14:09:00Z">
        <w:r w:rsidR="00D152DA">
          <w:t xml:space="preserve"> (e.g. Med Mal) </w:t>
        </w:r>
      </w:ins>
      <w:ins w:id="30" w:author="Streeter, Michele" w:date="2019-10-24T14:06:00Z">
        <w:r>
          <w:t>for each User</w:t>
        </w:r>
      </w:ins>
    </w:p>
    <w:p w14:paraId="6CB63015" w14:textId="7F8E8E52" w:rsidR="00E23552" w:rsidDel="00D152DA" w:rsidRDefault="00E23552">
      <w:pPr>
        <w:pStyle w:val="ListParagraph"/>
        <w:numPr>
          <w:ilvl w:val="1"/>
          <w:numId w:val="2"/>
        </w:numPr>
        <w:spacing w:before="60" w:after="0" w:line="240" w:lineRule="auto"/>
        <w:contextualSpacing w:val="0"/>
        <w:rPr>
          <w:del w:id="31" w:author="Streeter, Michele" w:date="2019-10-24T14:09:00Z"/>
        </w:rPr>
        <w:pPrChange w:id="32" w:author="Streeter, Michele" w:date="2019-10-24T14:07:00Z">
          <w:pPr>
            <w:pStyle w:val="ListParagraph"/>
            <w:numPr>
              <w:numId w:val="2"/>
            </w:numPr>
            <w:spacing w:before="120" w:after="120" w:line="240" w:lineRule="auto"/>
            <w:ind w:left="1080" w:hanging="360"/>
            <w:contextualSpacing w:val="0"/>
          </w:pPr>
        </w:pPrChange>
      </w:pPr>
    </w:p>
    <w:p w14:paraId="7E4E8569" w14:textId="77777777" w:rsidR="00EA6944" w:rsidRPr="00EA6944" w:rsidRDefault="00B73B77" w:rsidP="00EA6944">
      <w:pPr>
        <w:pStyle w:val="ListParagraph"/>
        <w:numPr>
          <w:ilvl w:val="0"/>
          <w:numId w:val="2"/>
        </w:numPr>
        <w:spacing w:before="120" w:after="120" w:line="240" w:lineRule="auto"/>
        <w:contextualSpacing w:val="0"/>
      </w:pPr>
      <w:r>
        <w:t>D</w:t>
      </w:r>
      <w:r w:rsidR="00074C3C">
        <w:t xml:space="preserve">ata </w:t>
      </w:r>
      <w:r>
        <w:t>Maintenance</w:t>
      </w:r>
      <w:r w:rsidR="00074C3C">
        <w:t xml:space="preserve"> function to enter Verdicts into </w:t>
      </w:r>
      <w:r w:rsidR="002A4CCE">
        <w:t>VIP</w:t>
      </w:r>
      <w:r w:rsidR="00A51790">
        <w:t xml:space="preserve"> via Excel upload and/or data entry screen.</w:t>
      </w:r>
      <w:r w:rsidR="00EA6944" w:rsidRPr="00EA6944">
        <w:t xml:space="preserve"> </w:t>
      </w:r>
    </w:p>
    <w:p w14:paraId="25610C00" w14:textId="77777777" w:rsidR="00A51790" w:rsidRDefault="00EA6944" w:rsidP="00EA6944">
      <w:pPr>
        <w:pStyle w:val="ListParagraph"/>
        <w:numPr>
          <w:ilvl w:val="0"/>
          <w:numId w:val="2"/>
        </w:numPr>
        <w:spacing w:before="120" w:after="120" w:line="240" w:lineRule="auto"/>
        <w:contextualSpacing w:val="0"/>
      </w:pPr>
      <w:r w:rsidRPr="00EA6944">
        <w:t>Ability to import fields from e-mail generated by Verdict Search.</w:t>
      </w:r>
    </w:p>
    <w:p w14:paraId="17162369" w14:textId="77777777" w:rsidR="00C81B54" w:rsidRDefault="007A6D49" w:rsidP="0010548C">
      <w:pPr>
        <w:pStyle w:val="Heading1"/>
      </w:pPr>
      <w:r>
        <w:t>User Interface</w:t>
      </w:r>
    </w:p>
    <w:p w14:paraId="47592A97" w14:textId="77777777" w:rsidR="0089184F" w:rsidRDefault="0089184F" w:rsidP="00D5325E">
      <w:pPr>
        <w:pStyle w:val="Heading2"/>
      </w:pPr>
      <w:r>
        <w:t>Standard Grid Functionality</w:t>
      </w:r>
    </w:p>
    <w:p w14:paraId="42C3CC94" w14:textId="77777777" w:rsidR="0089184F" w:rsidRDefault="0089184F" w:rsidP="00246166">
      <w:pPr>
        <w:pStyle w:val="ListParagraph"/>
        <w:numPr>
          <w:ilvl w:val="0"/>
          <w:numId w:val="11"/>
        </w:numPr>
        <w:spacing w:before="120" w:after="120" w:line="240" w:lineRule="auto"/>
        <w:contextualSpacing w:val="0"/>
      </w:pPr>
      <w:r>
        <w:t>Columns are configurable (include/exclude, re-sequence, group by)</w:t>
      </w:r>
    </w:p>
    <w:p w14:paraId="33F1818E" w14:textId="139107B2" w:rsidR="00E8587A" w:rsidRDefault="0089184F" w:rsidP="00246166">
      <w:pPr>
        <w:pStyle w:val="ListParagraph"/>
        <w:numPr>
          <w:ilvl w:val="0"/>
          <w:numId w:val="11"/>
        </w:numPr>
        <w:spacing w:before="120" w:after="120" w:line="240" w:lineRule="auto"/>
        <w:contextualSpacing w:val="0"/>
        <w:rPr>
          <w:ins w:id="33" w:author="Streeter, Michele" w:date="2019-10-18T15:06:00Z"/>
        </w:rPr>
      </w:pPr>
      <w:r>
        <w:t xml:space="preserve">Each column will have sort and </w:t>
      </w:r>
      <w:ins w:id="34" w:author="Streeter, Michele" w:date="2019-10-18T15:07:00Z">
        <w:r w:rsidR="00E8587A">
          <w:t xml:space="preserve">the following </w:t>
        </w:r>
      </w:ins>
      <w:r>
        <w:t>filter options</w:t>
      </w:r>
      <w:ins w:id="35" w:author="Streeter, Michele" w:date="2019-10-18T15:06:00Z">
        <w:r w:rsidR="00E8587A">
          <w:t>:</w:t>
        </w:r>
      </w:ins>
    </w:p>
    <w:p w14:paraId="42EF99D5" w14:textId="5F4AABD8" w:rsidR="00E8587A" w:rsidRDefault="00621B3B">
      <w:pPr>
        <w:pStyle w:val="ListParagraph"/>
        <w:numPr>
          <w:ilvl w:val="1"/>
          <w:numId w:val="11"/>
        </w:numPr>
        <w:spacing w:before="60" w:after="60" w:line="240" w:lineRule="auto"/>
        <w:contextualSpacing w:val="0"/>
        <w:rPr>
          <w:ins w:id="36" w:author="Streeter, Michele" w:date="2019-10-18T15:07:00Z"/>
        </w:rPr>
        <w:pPrChange w:id="37" w:author="Streeter, Michele" w:date="2019-10-18T15:09:00Z">
          <w:pPr>
            <w:pStyle w:val="ListParagraph"/>
            <w:numPr>
              <w:numId w:val="11"/>
            </w:numPr>
            <w:spacing w:before="120" w:after="120" w:line="240" w:lineRule="auto"/>
            <w:ind w:left="1080" w:hanging="360"/>
            <w:contextualSpacing w:val="0"/>
          </w:pPr>
        </w:pPrChange>
      </w:pPr>
      <w:ins w:id="38" w:author="Sharath Giridhar" w:date="2019-10-18T15:34:00Z">
        <w:del w:id="39" w:author="Streeter, Michele" w:date="2019-10-18T15:06:00Z">
          <w:r w:rsidDel="00E8587A">
            <w:delText xml:space="preserve">. </w:delText>
          </w:r>
        </w:del>
        <w:r>
          <w:t xml:space="preserve">Numeric </w:t>
        </w:r>
        <w:del w:id="40" w:author="Streeter, Michele" w:date="2019-10-18T15:08:00Z">
          <w:r w:rsidDel="00E8587A">
            <w:delText>F</w:delText>
          </w:r>
        </w:del>
      </w:ins>
      <w:ins w:id="41" w:author="Streeter, Michele" w:date="2019-10-18T15:08:00Z">
        <w:r w:rsidR="00E8587A">
          <w:t>f</w:t>
        </w:r>
      </w:ins>
      <w:ins w:id="42" w:author="Sharath Giridhar" w:date="2019-10-18T15:34:00Z">
        <w:r>
          <w:t>ields</w:t>
        </w:r>
      </w:ins>
      <w:ins w:id="43" w:author="Streeter, Michele" w:date="2019-10-18T15:07:00Z">
        <w:r w:rsidR="00E8587A">
          <w:t xml:space="preserve">: </w:t>
        </w:r>
      </w:ins>
      <w:ins w:id="44" w:author="Sharath Giridhar" w:date="2019-10-18T15:34:00Z">
        <w:del w:id="45" w:author="Streeter, Michele" w:date="2019-10-18T15:07:00Z">
          <w:r w:rsidDel="00E8587A">
            <w:delText xml:space="preserve"> to have</w:delText>
          </w:r>
        </w:del>
        <w:r>
          <w:t xml:space="preserve"> &lt;, &gt;, in </w:t>
        </w:r>
      </w:ins>
      <w:ins w:id="46" w:author="Sharath Giridhar" w:date="2019-10-18T15:35:00Z">
        <w:r>
          <w:t xml:space="preserve">between, = </w:t>
        </w:r>
        <w:del w:id="47" w:author="Streeter, Michele" w:date="2019-10-18T15:07:00Z">
          <w:r w:rsidDel="00E8587A">
            <w:delText>filters</w:delText>
          </w:r>
        </w:del>
      </w:ins>
    </w:p>
    <w:p w14:paraId="7CF11E03" w14:textId="15C115B9" w:rsidR="00E8587A" w:rsidRDefault="00621B3B">
      <w:pPr>
        <w:pStyle w:val="ListParagraph"/>
        <w:numPr>
          <w:ilvl w:val="1"/>
          <w:numId w:val="11"/>
        </w:numPr>
        <w:spacing w:before="60" w:after="60" w:line="240" w:lineRule="auto"/>
        <w:contextualSpacing w:val="0"/>
        <w:rPr>
          <w:ins w:id="48" w:author="Streeter, Michele" w:date="2019-10-18T15:07:00Z"/>
        </w:rPr>
        <w:pPrChange w:id="49" w:author="Streeter, Michele" w:date="2019-10-18T15:09:00Z">
          <w:pPr>
            <w:pStyle w:val="ListParagraph"/>
            <w:numPr>
              <w:numId w:val="11"/>
            </w:numPr>
            <w:spacing w:before="120" w:after="120" w:line="240" w:lineRule="auto"/>
            <w:ind w:left="1080" w:hanging="360"/>
            <w:contextualSpacing w:val="0"/>
          </w:pPr>
        </w:pPrChange>
      </w:pPr>
      <w:ins w:id="50" w:author="Sharath Giridhar" w:date="2019-10-18T15:35:00Z">
        <w:del w:id="51" w:author="Streeter, Michele" w:date="2019-10-18T15:07:00Z">
          <w:r w:rsidDel="00E8587A">
            <w:delText xml:space="preserve">; </w:delText>
          </w:r>
        </w:del>
        <w:r>
          <w:t xml:space="preserve">Date </w:t>
        </w:r>
        <w:del w:id="52" w:author="Streeter, Michele" w:date="2019-10-18T15:08:00Z">
          <w:r w:rsidDel="00E8587A">
            <w:delText>F</w:delText>
          </w:r>
        </w:del>
      </w:ins>
      <w:ins w:id="53" w:author="Streeter, Michele" w:date="2019-10-18T15:08:00Z">
        <w:r w:rsidR="00E8587A">
          <w:t>f</w:t>
        </w:r>
      </w:ins>
      <w:ins w:id="54" w:author="Sharath Giridhar" w:date="2019-10-18T15:35:00Z">
        <w:r>
          <w:t>ields</w:t>
        </w:r>
      </w:ins>
      <w:ins w:id="55" w:author="Streeter, Michele" w:date="2019-10-18T15:07:00Z">
        <w:r w:rsidR="00E8587A">
          <w:t>:</w:t>
        </w:r>
      </w:ins>
      <w:ins w:id="56" w:author="Sharath Giridhar" w:date="2019-10-18T15:35:00Z">
        <w:del w:id="57" w:author="Streeter, Michele" w:date="2019-10-18T15:07:00Z">
          <w:r w:rsidDel="00E8587A">
            <w:delText xml:space="preserve"> to have</w:delText>
          </w:r>
        </w:del>
        <w:r>
          <w:t xml:space="preserve"> date range</w:t>
        </w:r>
        <w:del w:id="58" w:author="Streeter, Michele" w:date="2019-10-18T15:08:00Z">
          <w:r w:rsidDel="00E8587A">
            <w:delText xml:space="preserve"> </w:delText>
          </w:r>
        </w:del>
        <w:del w:id="59" w:author="Streeter, Michele" w:date="2019-10-18T15:07:00Z">
          <w:r w:rsidDel="00E8587A">
            <w:delText>filters</w:delText>
          </w:r>
        </w:del>
      </w:ins>
    </w:p>
    <w:p w14:paraId="6C8C2EEB" w14:textId="21F1912C" w:rsidR="0089184F" w:rsidRDefault="00621B3B">
      <w:pPr>
        <w:pStyle w:val="ListParagraph"/>
        <w:numPr>
          <w:ilvl w:val="1"/>
          <w:numId w:val="11"/>
        </w:numPr>
        <w:spacing w:before="60" w:after="60" w:line="240" w:lineRule="auto"/>
        <w:contextualSpacing w:val="0"/>
        <w:pPrChange w:id="60" w:author="Streeter, Michele" w:date="2019-10-18T15:09:00Z">
          <w:pPr>
            <w:pStyle w:val="ListParagraph"/>
            <w:numPr>
              <w:numId w:val="11"/>
            </w:numPr>
            <w:spacing w:before="120" w:after="120" w:line="240" w:lineRule="auto"/>
            <w:ind w:left="1080" w:hanging="360"/>
            <w:contextualSpacing w:val="0"/>
          </w:pPr>
        </w:pPrChange>
      </w:pPr>
      <w:ins w:id="61" w:author="Sharath Giridhar" w:date="2019-10-18T15:35:00Z">
        <w:del w:id="62" w:author="Streeter, Michele" w:date="2019-10-18T15:07:00Z">
          <w:r w:rsidDel="00E8587A">
            <w:delText xml:space="preserve">; </w:delText>
          </w:r>
        </w:del>
        <w:r>
          <w:t>Text fields</w:t>
        </w:r>
      </w:ins>
      <w:ins w:id="63" w:author="Streeter, Michele" w:date="2019-10-18T15:08:00Z">
        <w:r w:rsidR="00E8587A">
          <w:t>:</w:t>
        </w:r>
      </w:ins>
      <w:ins w:id="64" w:author="Sharath Giridhar" w:date="2019-10-18T15:35:00Z">
        <w:del w:id="65" w:author="Streeter, Michele" w:date="2019-10-18T15:08:00Z">
          <w:r w:rsidDel="00E8587A">
            <w:delText xml:space="preserve"> will have</w:delText>
          </w:r>
        </w:del>
        <w:r>
          <w:t xml:space="preserve"> </w:t>
        </w:r>
      </w:ins>
      <w:ins w:id="66" w:author="Sharath Giridhar" w:date="2019-10-18T15:36:00Z">
        <w:r>
          <w:t>contains, begins with, ends with, does not contain</w:t>
        </w:r>
        <w:del w:id="67" w:author="Streeter, Michele" w:date="2019-10-18T15:08:00Z">
          <w:r w:rsidDel="00E8587A">
            <w:delText xml:space="preserve"> </w:delText>
          </w:r>
        </w:del>
      </w:ins>
      <w:ins w:id="68" w:author="Sharath Giridhar" w:date="2019-10-18T18:22:00Z">
        <w:del w:id="69" w:author="Streeter, Michele" w:date="2019-10-18T15:08:00Z">
          <w:r w:rsidR="00492818" w:rsidDel="00E8587A">
            <w:delText>filters</w:delText>
          </w:r>
        </w:del>
      </w:ins>
    </w:p>
    <w:p w14:paraId="58F0CF73" w14:textId="672FF52D" w:rsidR="0089184F" w:rsidRDefault="0089184F" w:rsidP="00246166">
      <w:pPr>
        <w:pStyle w:val="ListParagraph"/>
        <w:numPr>
          <w:ilvl w:val="0"/>
          <w:numId w:val="11"/>
        </w:numPr>
        <w:spacing w:before="120" w:after="120" w:line="240" w:lineRule="auto"/>
        <w:contextualSpacing w:val="0"/>
      </w:pPr>
      <w:r>
        <w:t xml:space="preserve">Horizontal scroll will freeze </w:t>
      </w:r>
      <w:del w:id="70" w:author="Streeter, Michele" w:date="2019-10-24T16:52:00Z">
        <w:r w:rsidDel="00B11A70">
          <w:delText xml:space="preserve">the </w:delText>
        </w:r>
      </w:del>
      <w:del w:id="71" w:author="Streeter, Michele" w:date="2019-10-18T15:09:00Z">
        <w:r w:rsidDel="00E8587A">
          <w:delText xml:space="preserve">Case </w:delText>
        </w:r>
      </w:del>
      <w:del w:id="72" w:author="Streeter, Michele" w:date="2019-10-24T16:52:00Z">
        <w:r w:rsidDel="00B11A70">
          <w:delText>Number column</w:delText>
        </w:r>
      </w:del>
      <w:ins w:id="73" w:author="Streeter, Michele" w:date="2019-10-24T16:52:00Z">
        <w:r w:rsidR="00B11A70">
          <w:t xml:space="preserve">columns specified </w:t>
        </w:r>
        <w:r w:rsidR="00CA680F">
          <w:t>for that screen</w:t>
        </w:r>
      </w:ins>
      <w:r>
        <w:t>.</w:t>
      </w:r>
      <w:ins w:id="74" w:author="Sharath Giridhar" w:date="2019-10-18T14:34:00Z">
        <w:r w:rsidR="00176AE7">
          <w:t xml:space="preserve"> Frozen colu</w:t>
        </w:r>
      </w:ins>
      <w:ins w:id="75" w:author="Sharath Giridhar" w:date="2019-10-18T14:35:00Z">
        <w:r w:rsidR="00176AE7">
          <w:t>mns cannot be re-sequenced / excluded.</w:t>
        </w:r>
      </w:ins>
    </w:p>
    <w:p w14:paraId="29536624" w14:textId="77777777" w:rsidR="0089184F" w:rsidRDefault="0089184F" w:rsidP="00246166">
      <w:pPr>
        <w:pStyle w:val="ListParagraph"/>
        <w:numPr>
          <w:ilvl w:val="0"/>
          <w:numId w:val="11"/>
        </w:numPr>
        <w:spacing w:before="120" w:after="120" w:line="240" w:lineRule="auto"/>
        <w:contextualSpacing w:val="0"/>
      </w:pPr>
      <w:r>
        <w:t>Vertical scroll will freeze the headers.</w:t>
      </w:r>
    </w:p>
    <w:p w14:paraId="7F82341D" w14:textId="6CE1B7D7" w:rsidR="0089184F" w:rsidRDefault="009F6415" w:rsidP="00246166">
      <w:pPr>
        <w:pStyle w:val="ListParagraph"/>
        <w:numPr>
          <w:ilvl w:val="0"/>
          <w:numId w:val="11"/>
        </w:numPr>
        <w:spacing w:before="120" w:after="120" w:line="240" w:lineRule="auto"/>
        <w:contextualSpacing w:val="0"/>
      </w:pPr>
      <w:commentRangeStart w:id="76"/>
      <w:commentRangeStart w:id="77"/>
      <w:r>
        <w:rPr>
          <w:noProof/>
        </w:rPr>
        <w:drawing>
          <wp:anchor distT="0" distB="0" distL="114300" distR="114300" simplePos="0" relativeHeight="251658243" behindDoc="0" locked="0" layoutInCell="1" allowOverlap="1" wp14:anchorId="7634FF70" wp14:editId="6A385BC7">
            <wp:simplePos x="0" y="0"/>
            <wp:positionH relativeFrom="column">
              <wp:posOffset>1371600</wp:posOffset>
            </wp:positionH>
            <wp:positionV relativeFrom="paragraph">
              <wp:posOffset>193040</wp:posOffset>
            </wp:positionV>
            <wp:extent cx="257175" cy="301625"/>
            <wp:effectExtent l="0" t="0" r="9525" b="3175"/>
            <wp:wrapNone/>
            <wp:docPr id="52" name="Picture 51">
              <a:extLst xmlns:a="http://schemas.openxmlformats.org/drawingml/2006/main">
                <a:ext uri="{FF2B5EF4-FFF2-40B4-BE49-F238E27FC236}">
                  <a16:creationId xmlns:a16="http://schemas.microsoft.com/office/drawing/2014/main" id="{2A3F8002-993A-452E-8520-D129FB04B45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1">
                      <a:extLst>
                        <a:ext uri="{FF2B5EF4-FFF2-40B4-BE49-F238E27FC236}">
                          <a16:creationId xmlns:a16="http://schemas.microsoft.com/office/drawing/2014/main" id="{2A3F8002-993A-452E-8520-D129FB04B45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184F">
        <w:t xml:space="preserve">Rows can be expanded or collapsed </w:t>
      </w:r>
      <w:ins w:id="78" w:author="Streeter, Michele" w:date="2019-10-24T16:53:00Z">
        <w:r w:rsidR="00CA680F">
          <w:t>if applicable for that screen.</w:t>
        </w:r>
      </w:ins>
      <w:del w:id="79" w:author="Streeter, Michele" w:date="2019-10-24T16:53:00Z">
        <w:r w:rsidR="0089184F" w:rsidDel="00CA680F">
          <w:delText>(to show more than one row per Case, i.e. for each Trial, Defendant, etc.)</w:delText>
        </w:r>
      </w:del>
      <w:commentRangeEnd w:id="76"/>
      <w:r w:rsidR="00176AE7">
        <w:rPr>
          <w:rStyle w:val="CommentReference"/>
        </w:rPr>
        <w:commentReference w:id="76"/>
      </w:r>
      <w:commentRangeEnd w:id="77"/>
      <w:r w:rsidR="00E8587A">
        <w:rPr>
          <w:rStyle w:val="CommentReference"/>
        </w:rPr>
        <w:commentReference w:id="77"/>
      </w:r>
    </w:p>
    <w:p w14:paraId="41162FDA" w14:textId="77777777" w:rsidR="006F0C3B" w:rsidRDefault="006F0C3B" w:rsidP="009F6415">
      <w:pPr>
        <w:pStyle w:val="Heading2"/>
      </w:pPr>
      <w:r>
        <w:t>Menu Options</w:t>
      </w:r>
      <w:r w:rsidRPr="0026688E">
        <w:rPr>
          <w:noProof/>
        </w:rPr>
        <w:t xml:space="preserve"> </w:t>
      </w:r>
    </w:p>
    <w:p w14:paraId="0B3686A8" w14:textId="77777777" w:rsidR="00676062" w:rsidRDefault="00676062" w:rsidP="00246166">
      <w:pPr>
        <w:pStyle w:val="ListParagraph"/>
        <w:numPr>
          <w:ilvl w:val="0"/>
          <w:numId w:val="4"/>
        </w:numPr>
        <w:spacing w:before="120" w:after="120" w:line="240" w:lineRule="auto"/>
        <w:contextualSpacing w:val="0"/>
      </w:pPr>
      <w:r>
        <w:t>Phase 1:</w:t>
      </w:r>
    </w:p>
    <w:p w14:paraId="1359B9B4" w14:textId="25EDA1FC" w:rsidR="00176AE7" w:rsidRDefault="00211103" w:rsidP="00676062">
      <w:pPr>
        <w:pStyle w:val="ListParagraph"/>
        <w:numPr>
          <w:ilvl w:val="1"/>
          <w:numId w:val="4"/>
        </w:numPr>
        <w:spacing w:before="120" w:after="120" w:line="240" w:lineRule="auto"/>
        <w:contextualSpacing w:val="0"/>
        <w:rPr>
          <w:ins w:id="80" w:author="Sharath Giridhar" w:date="2019-10-18T14:37:00Z"/>
        </w:rPr>
      </w:pPr>
      <w:commentRangeStart w:id="81"/>
      <w:ins w:id="82" w:author="Sharath Giridhar" w:date="2019-10-18T14:37:00Z">
        <w:r>
          <w:t>User Management</w:t>
        </w:r>
      </w:ins>
      <w:commentRangeEnd w:id="81"/>
      <w:ins w:id="83" w:author="Sharath Giridhar" w:date="2019-10-18T14:38:00Z">
        <w:r>
          <w:rPr>
            <w:rStyle w:val="CommentReference"/>
          </w:rPr>
          <w:commentReference w:id="81"/>
        </w:r>
      </w:ins>
    </w:p>
    <w:p w14:paraId="45D880F2" w14:textId="459F8262" w:rsidR="006F0C3B" w:rsidRDefault="006F0C3B" w:rsidP="00676062">
      <w:pPr>
        <w:pStyle w:val="ListParagraph"/>
        <w:numPr>
          <w:ilvl w:val="1"/>
          <w:numId w:val="4"/>
        </w:numPr>
        <w:spacing w:before="120" w:after="120" w:line="240" w:lineRule="auto"/>
        <w:contextualSpacing w:val="0"/>
      </w:pPr>
      <w:r>
        <w:t>Search View (default view)</w:t>
      </w:r>
    </w:p>
    <w:p w14:paraId="1DD79A4F" w14:textId="77777777" w:rsidR="006F0C3B" w:rsidRDefault="006F0C3B" w:rsidP="00676062">
      <w:pPr>
        <w:pStyle w:val="ListParagraph"/>
        <w:numPr>
          <w:ilvl w:val="1"/>
          <w:numId w:val="4"/>
        </w:numPr>
        <w:spacing w:before="120" w:after="120" w:line="240" w:lineRule="auto"/>
        <w:contextualSpacing w:val="0"/>
      </w:pPr>
      <w:r>
        <w:t xml:space="preserve">Data </w:t>
      </w:r>
      <w:r w:rsidR="00E333FE">
        <w:t>Management</w:t>
      </w:r>
      <w:r>
        <w:t xml:space="preserve"> (ability to Add, Edit, Delete, Import Cases)</w:t>
      </w:r>
    </w:p>
    <w:p w14:paraId="73478CBB" w14:textId="77777777" w:rsidR="00676062" w:rsidRDefault="00676062" w:rsidP="00246166">
      <w:pPr>
        <w:pStyle w:val="ListParagraph"/>
        <w:numPr>
          <w:ilvl w:val="0"/>
          <w:numId w:val="4"/>
        </w:numPr>
        <w:spacing w:before="120" w:after="120" w:line="240" w:lineRule="auto"/>
        <w:contextualSpacing w:val="0"/>
      </w:pPr>
      <w:commentRangeStart w:id="84"/>
      <w:r>
        <w:t>Phase 2</w:t>
      </w:r>
      <w:commentRangeEnd w:id="84"/>
      <w:r w:rsidR="00211103">
        <w:rPr>
          <w:rStyle w:val="CommentReference"/>
        </w:rPr>
        <w:commentReference w:id="84"/>
      </w:r>
      <w:r>
        <w:t>:</w:t>
      </w:r>
    </w:p>
    <w:p w14:paraId="1AEEDF71" w14:textId="77777777" w:rsidR="00192BF2" w:rsidRDefault="00192BF2" w:rsidP="00676062">
      <w:pPr>
        <w:pStyle w:val="ListParagraph"/>
        <w:numPr>
          <w:ilvl w:val="1"/>
          <w:numId w:val="4"/>
        </w:numPr>
        <w:spacing w:before="120" w:after="120" w:line="240" w:lineRule="auto"/>
        <w:contextualSpacing w:val="0"/>
      </w:pPr>
      <w:r>
        <w:t>Aggregation Reports</w:t>
      </w:r>
    </w:p>
    <w:p w14:paraId="58FEAF1E" w14:textId="77777777" w:rsidR="00192BF2" w:rsidRDefault="006F0C3B" w:rsidP="00676062">
      <w:pPr>
        <w:pStyle w:val="ListParagraph"/>
        <w:numPr>
          <w:ilvl w:val="1"/>
          <w:numId w:val="4"/>
        </w:numPr>
        <w:spacing w:before="120" w:after="120" w:line="240" w:lineRule="auto"/>
        <w:contextualSpacing w:val="0"/>
      </w:pPr>
      <w:r>
        <w:t>Reference Tables</w:t>
      </w:r>
    </w:p>
    <w:p w14:paraId="3D90ED29" w14:textId="77777777" w:rsidR="006F0C3B" w:rsidRDefault="00192BF2" w:rsidP="00192BF2">
      <w:pPr>
        <w:pStyle w:val="ListParagraph"/>
        <w:numPr>
          <w:ilvl w:val="2"/>
          <w:numId w:val="4"/>
        </w:numPr>
        <w:spacing w:before="120" w:after="120" w:line="240" w:lineRule="auto"/>
        <w:contextualSpacing w:val="0"/>
      </w:pPr>
      <w:r>
        <w:t>M</w:t>
      </w:r>
      <w:r w:rsidR="006F0C3B">
        <w:t>aintain the set of values for each drop-down field</w:t>
      </w:r>
    </w:p>
    <w:p w14:paraId="7BE720DF" w14:textId="77777777" w:rsidR="00192BF2" w:rsidRDefault="00192BF2" w:rsidP="00192BF2">
      <w:pPr>
        <w:pStyle w:val="ListParagraph"/>
        <w:numPr>
          <w:ilvl w:val="2"/>
          <w:numId w:val="4"/>
        </w:numPr>
        <w:spacing w:before="120" w:after="120" w:line="240" w:lineRule="auto"/>
        <w:contextualSpacing w:val="0"/>
      </w:pPr>
      <w:r>
        <w:t xml:space="preserve">Configure </w:t>
      </w:r>
      <w:r w:rsidR="00244907">
        <w:t>meta data (e.g. data sensitivity by field)</w:t>
      </w:r>
    </w:p>
    <w:p w14:paraId="6CE50930" w14:textId="77777777" w:rsidR="00E62571" w:rsidRDefault="00E62571">
      <w:pPr>
        <w:rPr>
          <w:rFonts w:ascii="NewBskvll BT" w:eastAsiaTheme="majorEastAsia" w:hAnsi="NewBskvll BT" w:cstheme="majorBidi"/>
          <w:b/>
          <w:bCs/>
          <w:color w:val="FFFFFF" w:themeColor="background1"/>
          <w:sz w:val="28"/>
          <w:szCs w:val="28"/>
        </w:rPr>
      </w:pPr>
      <w:r>
        <w:br w:type="page"/>
      </w:r>
    </w:p>
    <w:p w14:paraId="299E7225" w14:textId="22DBC2B4" w:rsidR="00D5325E" w:rsidDel="00CC3D52" w:rsidRDefault="00CC3D52" w:rsidP="00E62571">
      <w:pPr>
        <w:pStyle w:val="Heading1"/>
        <w:rPr>
          <w:del w:id="85" w:author="Streeter, Michele" w:date="2019-10-24T16:56:00Z"/>
        </w:rPr>
      </w:pPr>
      <w:ins w:id="86" w:author="Streeter, Michele" w:date="2019-10-24T16:55:00Z">
        <w:r>
          <w:rPr>
            <w:b w:val="0"/>
            <w:bCs w:val="0"/>
            <w:noProof/>
            <w:lang w:eastAsia="x-none"/>
          </w:rPr>
          <w:lastRenderedPageBreak/>
          <w:drawing>
            <wp:anchor distT="0" distB="0" distL="114300" distR="114300" simplePos="0" relativeHeight="251659267" behindDoc="0" locked="0" layoutInCell="1" allowOverlap="1" wp14:anchorId="59275897" wp14:editId="4F24CC4F">
              <wp:simplePos x="0" y="0"/>
              <wp:positionH relativeFrom="column">
                <wp:posOffset>76200</wp:posOffset>
              </wp:positionH>
              <wp:positionV relativeFrom="paragraph">
                <wp:posOffset>352425</wp:posOffset>
              </wp:positionV>
              <wp:extent cx="6374765" cy="2933700"/>
              <wp:effectExtent l="0" t="0" r="6985" b="0"/>
              <wp:wrapTopAndBottom/>
              <wp:docPr id="2" name="Picture 2" descr="C:\Users\mstreeter\AppData\Local\Microsoft\Windows\INetCache\Content.MSO\F870EEE7.tmp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C:\Users\mstreeter\AppData\Local\Microsoft\Windows\INetCache\Content.MSO\F870EEE7.tmp"/>
                      <pic:cNvPicPr>
                        <a:picLocks noChangeAspect="1" noChangeArrowheads="1"/>
                      </pic:cNvPicPr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374765" cy="2933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</w:ins>
      <w:commentRangeStart w:id="87"/>
      <w:r w:rsidR="00A45BE3">
        <w:t>Search View</w:t>
      </w:r>
      <w:commentRangeEnd w:id="87"/>
      <w:r w:rsidR="002161BA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87"/>
      </w:r>
    </w:p>
    <w:p w14:paraId="3E8DCB16" w14:textId="469DC3BD" w:rsidR="00E62571" w:rsidRPr="00E62571" w:rsidDel="00CC3D52" w:rsidRDefault="00E62571">
      <w:pPr>
        <w:pStyle w:val="Heading1"/>
        <w:rPr>
          <w:del w:id="88" w:author="Streeter, Michele" w:date="2019-10-24T16:56:00Z"/>
        </w:rPr>
        <w:pPrChange w:id="89" w:author="Streeter, Michele" w:date="2019-10-24T16:56:00Z">
          <w:pPr/>
        </w:pPrChange>
      </w:pPr>
    </w:p>
    <w:p w14:paraId="1E746755" w14:textId="63C93181" w:rsidR="00755841" w:rsidRDefault="00E90D80">
      <w:pPr>
        <w:pStyle w:val="Heading1"/>
        <w:rPr>
          <w:ins w:id="90" w:author="Sharath Giridhar" w:date="2019-10-18T15:17:00Z"/>
          <w:lang w:eastAsia="x-none"/>
        </w:rPr>
        <w:pPrChange w:id="91" w:author="Streeter, Michele" w:date="2019-10-24T16:56:00Z">
          <w:pPr>
            <w:ind w:left="576"/>
          </w:pPr>
        </w:pPrChange>
      </w:pPr>
      <w:commentRangeStart w:id="92"/>
      <w:del w:id="93" w:author="Streeter, Michele" w:date="2019-10-24T16:55:00Z">
        <w:r w:rsidDel="007C1496">
          <w:rPr>
            <w:noProof/>
          </w:rPr>
          <w:drawing>
            <wp:inline distT="0" distB="0" distL="0" distR="0" wp14:anchorId="0F25D74F" wp14:editId="2729D49C">
              <wp:extent cx="5917642" cy="3797300"/>
              <wp:effectExtent l="0" t="0" r="6985" b="0"/>
              <wp:docPr id="33" name="Picture 3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/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34777" cy="3808296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</w:del>
      <w:commentRangeEnd w:id="92"/>
      <w:r w:rsidR="00D04972">
        <w:rPr>
          <w:rStyle w:val="CommentReference"/>
        </w:rPr>
        <w:commentReference w:id="92"/>
      </w:r>
    </w:p>
    <w:p w14:paraId="195CF970" w14:textId="2B7902A9" w:rsidR="00755841" w:rsidRDefault="00BB667F">
      <w:pPr>
        <w:pStyle w:val="ListParagraph"/>
        <w:numPr>
          <w:ilvl w:val="0"/>
          <w:numId w:val="16"/>
        </w:numPr>
        <w:spacing w:before="120" w:after="0"/>
        <w:contextualSpacing w:val="0"/>
        <w:rPr>
          <w:ins w:id="94" w:author="Sharath Giridhar" w:date="2019-10-18T15:19:00Z"/>
        </w:rPr>
        <w:pPrChange w:id="95" w:author="Streeter, Michele" w:date="2019-10-24T16:56:00Z">
          <w:pPr>
            <w:ind w:left="576"/>
          </w:pPr>
        </w:pPrChange>
      </w:pPr>
      <w:ins w:id="96" w:author="Streeter, Michele" w:date="2019-10-24T16:50:00Z">
        <w:r>
          <w:rPr>
            <w:lang w:eastAsia="x-none"/>
          </w:rPr>
          <w:t>C</w:t>
        </w:r>
      </w:ins>
      <w:ins w:id="97" w:author="Sharath Giridhar" w:date="2019-10-18T15:17:00Z">
        <w:del w:id="98" w:author="Streeter, Michele" w:date="2019-10-24T16:50:00Z">
          <w:r w:rsidR="00755841" w:rsidDel="00BB667F">
            <w:rPr>
              <w:lang w:eastAsia="x-none"/>
            </w:rPr>
            <w:delText xml:space="preserve">Note: </w:delText>
          </w:r>
          <w:r w:rsidR="00755841" w:rsidRPr="00755841" w:rsidDel="00BB667F">
            <w:delText xml:space="preserve"> </w:delText>
          </w:r>
          <w:r w:rsidR="00755841" w:rsidDel="00BB667F">
            <w:delText>C</w:delText>
          </w:r>
        </w:del>
        <w:r w:rsidR="00755841">
          <w:t xml:space="preserve">olumn Headers can include any of the </w:t>
        </w:r>
        <w:del w:id="99" w:author="Streeter, Michele" w:date="2019-10-24T14:08:00Z">
          <w:r w:rsidR="00755841" w:rsidDel="00136A0A">
            <w:delText>‘</w:delText>
          </w:r>
        </w:del>
        <w:r w:rsidR="00755841">
          <w:t>Data Entry Fields</w:t>
        </w:r>
        <w:del w:id="100" w:author="Streeter, Michele" w:date="2019-10-24T14:08:00Z">
          <w:r w:rsidR="00755841" w:rsidDel="00136A0A">
            <w:delText>’</w:delText>
          </w:r>
        </w:del>
        <w:r w:rsidR="00755841">
          <w:t xml:space="preserve"> as shown in </w:t>
        </w:r>
      </w:ins>
      <w:ins w:id="101" w:author="Streeter, Michele" w:date="2019-10-24T16:49:00Z">
        <w:r w:rsidR="00DC2D84">
          <w:fldChar w:fldCharType="begin"/>
        </w:r>
        <w:r w:rsidR="00DC2D84">
          <w:instrText xml:space="preserve"> HYPERLINK "https://transre.sharepoint.com/sites/VIPProjectSite/Shared%20Documents/VIP%20-%20Field%20List.docx?web=1" </w:instrText>
        </w:r>
        <w:r w:rsidR="00DC2D84">
          <w:fldChar w:fldCharType="separate"/>
        </w:r>
        <w:r w:rsidR="00755841" w:rsidRPr="00DC2D84">
          <w:rPr>
            <w:rStyle w:val="Hyperlink"/>
          </w:rPr>
          <w:t>VIP – Field List</w:t>
        </w:r>
        <w:r w:rsidR="00DC2D84">
          <w:fldChar w:fldCharType="end"/>
        </w:r>
      </w:ins>
      <w:ins w:id="102" w:author="Sharath Giridhar" w:date="2019-10-18T15:17:00Z">
        <w:r w:rsidR="00755841">
          <w:t xml:space="preserve"> </w:t>
        </w:r>
      </w:ins>
    </w:p>
    <w:p w14:paraId="60B4D612" w14:textId="1F24DA15" w:rsidR="00E90D80" w:rsidRPr="00E90D80" w:rsidDel="00DC2D84" w:rsidRDefault="00755841">
      <w:pPr>
        <w:pStyle w:val="ListParagraph"/>
        <w:numPr>
          <w:ilvl w:val="0"/>
          <w:numId w:val="9"/>
        </w:numPr>
        <w:spacing w:before="120" w:after="0" w:line="240" w:lineRule="auto"/>
        <w:contextualSpacing w:val="0"/>
        <w:rPr>
          <w:del w:id="103" w:author="Streeter, Michele" w:date="2019-10-24T16:49:00Z"/>
        </w:rPr>
        <w:pPrChange w:id="104" w:author="Streeter, Michele" w:date="2019-10-24T16:56:00Z">
          <w:pPr>
            <w:ind w:left="576"/>
          </w:pPr>
        </w:pPrChange>
      </w:pPr>
      <w:ins w:id="105" w:author="Sharath Giridhar" w:date="2019-10-18T15:17:00Z">
        <w:del w:id="106" w:author="Streeter, Michele" w:date="2019-10-24T16:50:00Z">
          <w:r w:rsidDel="00DC2D84">
            <w:delText xml:space="preserve"> </w:delText>
          </w:r>
        </w:del>
      </w:ins>
      <w:ins w:id="107" w:author="Streeter, Michele" w:date="2019-10-24T16:49:00Z">
        <w:r w:rsidR="009D76A1">
          <w:fldChar w:fldCharType="begin"/>
        </w:r>
        <w:r w:rsidR="009D76A1">
          <w:instrText xml:space="preserve"> HYPERLINK "https://transre.sharepoint.com/sites/VIPProjectSite/Shared%20Documents/VIP%20-%20Field%20List.docx" </w:instrText>
        </w:r>
        <w:r w:rsidR="009D76A1">
          <w:fldChar w:fldCharType="end"/>
        </w:r>
      </w:ins>
      <w:ins w:id="108" w:author="Sharath Giridhar" w:date="2019-10-18T15:28:00Z">
        <w:r w:rsidR="0079293C" w:rsidRPr="00DC2D84">
          <w:rPr>
            <w:rPrChange w:id="109" w:author="Streeter, Michele" w:date="2019-10-24T16:50:00Z">
              <w:rPr>
                <w:rStyle w:val="CommentReference"/>
              </w:rPr>
            </w:rPrChange>
          </w:rPr>
          <w:commentReference w:id="110"/>
        </w:r>
      </w:ins>
      <w:ins w:id="111" w:author="Sharath Giridhar" w:date="2019-10-18T15:23:00Z">
        <w:r w:rsidR="0079293C" w:rsidRPr="00DC2D84">
          <w:rPr>
            <w:rPrChange w:id="112" w:author="Streeter, Michele" w:date="2019-10-24T16:50:00Z">
              <w:rPr>
                <w:rStyle w:val="CommentReference"/>
              </w:rPr>
            </w:rPrChange>
          </w:rPr>
          <w:commentReference w:id="113"/>
        </w:r>
      </w:ins>
      <w:ins w:id="114" w:author="Sharath Giridhar" w:date="2019-10-18T15:20:00Z">
        <w:r w:rsidRPr="00DC2D84">
          <w:rPr>
            <w:rPrChange w:id="115" w:author="Streeter, Michele" w:date="2019-10-24T16:50:00Z">
              <w:rPr>
                <w:rStyle w:val="CommentReference"/>
              </w:rPr>
            </w:rPrChange>
          </w:rPr>
          <w:commentReference w:id="116"/>
        </w:r>
      </w:ins>
    </w:p>
    <w:p w14:paraId="14854A88" w14:textId="7B8CF177" w:rsidR="00BC1E2C" w:rsidRDefault="00851FE2">
      <w:pPr>
        <w:pStyle w:val="ListParagraph"/>
        <w:numPr>
          <w:ilvl w:val="0"/>
          <w:numId w:val="16"/>
        </w:numPr>
        <w:spacing w:before="120" w:after="0" w:line="240" w:lineRule="auto"/>
        <w:contextualSpacing w:val="0"/>
        <w:pPrChange w:id="117" w:author="Streeter, Michele" w:date="2019-10-24T16:56:00Z">
          <w:pPr>
            <w:pStyle w:val="ListParagraph"/>
            <w:numPr>
              <w:numId w:val="9"/>
            </w:numPr>
            <w:spacing w:before="120" w:after="120" w:line="240" w:lineRule="auto"/>
            <w:ind w:left="1080" w:hanging="360"/>
            <w:contextualSpacing w:val="0"/>
          </w:pPr>
        </w:pPrChange>
      </w:pPr>
      <w:r>
        <w:t xml:space="preserve">Upon entry, </w:t>
      </w:r>
      <w:r w:rsidR="003D39E3">
        <w:t xml:space="preserve">the </w:t>
      </w:r>
      <w:r w:rsidR="00AF3D4E">
        <w:t xml:space="preserve">Search View </w:t>
      </w:r>
      <w:r w:rsidR="003D39E3">
        <w:t>will</w:t>
      </w:r>
      <w:r w:rsidR="00AF3D4E">
        <w:t xml:space="preserve"> </w:t>
      </w:r>
      <w:r w:rsidR="00BC1E2C">
        <w:t xml:space="preserve">display a list of all </w:t>
      </w:r>
      <w:del w:id="118" w:author="Streeter, Michele" w:date="2019-10-24T14:08:00Z">
        <w:r w:rsidR="00BC1E2C" w:rsidDel="00136A0A">
          <w:delText xml:space="preserve">Cases </w:delText>
        </w:r>
      </w:del>
      <w:ins w:id="119" w:author="Streeter, Michele" w:date="2019-10-24T14:08:00Z">
        <w:r w:rsidR="00136A0A">
          <w:t xml:space="preserve">Trials </w:t>
        </w:r>
      </w:ins>
      <w:r w:rsidR="00BC1E2C">
        <w:t>in VIP</w:t>
      </w:r>
      <w:ins w:id="120" w:author="Streeter, Michele" w:date="2019-10-24T16:50:00Z">
        <w:r w:rsidR="00BB667F">
          <w:t xml:space="preserve">, sorted </w:t>
        </w:r>
      </w:ins>
      <w:ins w:id="121" w:author="Streeter, Michele" w:date="2019-10-24T16:51:00Z">
        <w:r w:rsidR="00BB667F">
          <w:t xml:space="preserve">by descending </w:t>
        </w:r>
        <w:r w:rsidR="00A65D92">
          <w:t>Verdict Amount.</w:t>
        </w:r>
      </w:ins>
      <w:del w:id="122" w:author="Streeter, Michele" w:date="2019-10-24T16:50:00Z">
        <w:r w:rsidR="00BC1E2C" w:rsidDel="00BB667F">
          <w:delText>.</w:delText>
        </w:r>
      </w:del>
    </w:p>
    <w:p w14:paraId="5888FCA6" w14:textId="3FCAFAD9" w:rsidR="008042E2" w:rsidRDefault="008216B1">
      <w:pPr>
        <w:pStyle w:val="ListParagraph"/>
        <w:numPr>
          <w:ilvl w:val="0"/>
          <w:numId w:val="16"/>
        </w:numPr>
        <w:spacing w:before="120" w:after="0" w:line="240" w:lineRule="auto"/>
        <w:contextualSpacing w:val="0"/>
        <w:rPr>
          <w:ins w:id="123" w:author="Sharath Giridhar" w:date="2019-10-18T14:54:00Z"/>
        </w:rPr>
        <w:pPrChange w:id="124" w:author="Streeter, Michele" w:date="2019-10-24T16:56:00Z">
          <w:pPr>
            <w:pStyle w:val="ListParagraph"/>
            <w:numPr>
              <w:numId w:val="9"/>
            </w:numPr>
            <w:spacing w:before="120" w:after="120" w:line="240" w:lineRule="auto"/>
            <w:ind w:left="1080" w:hanging="360"/>
            <w:contextualSpacing w:val="0"/>
          </w:pPr>
        </w:pPrChange>
      </w:pPr>
      <w:r>
        <w:t xml:space="preserve">The </w:t>
      </w:r>
      <w:r w:rsidR="00EF1F92">
        <w:t>grid can be customized (and remembered for that user</w:t>
      </w:r>
      <w:r w:rsidR="00AB037C">
        <w:t xml:space="preserve">) by moving, grouping, adding/removing </w:t>
      </w:r>
      <w:r w:rsidR="008042E2">
        <w:t>columns.</w:t>
      </w:r>
      <w:ins w:id="125" w:author="Sharath Giridhar" w:date="2019-10-18T14:41:00Z">
        <w:r w:rsidR="00211103">
          <w:t xml:space="preserve"> On subsequent login, previous</w:t>
        </w:r>
      </w:ins>
      <w:ins w:id="126" w:author="Sharath Giridhar" w:date="2019-10-18T14:42:00Z">
        <w:r w:rsidR="00211103">
          <w:t xml:space="preserve"> </w:t>
        </w:r>
      </w:ins>
      <w:ins w:id="127" w:author="Sharath Giridhar" w:date="2019-10-18T14:44:00Z">
        <w:r w:rsidR="00211103">
          <w:t xml:space="preserve">(latest) </w:t>
        </w:r>
      </w:ins>
      <w:ins w:id="128" w:author="Sharath Giridhar" w:date="2019-10-18T14:42:00Z">
        <w:r w:rsidR="00211103">
          <w:t xml:space="preserve">customization to be </w:t>
        </w:r>
      </w:ins>
      <w:ins w:id="129" w:author="Sharath Giridhar" w:date="2019-10-18T14:44:00Z">
        <w:r w:rsidR="00211103">
          <w:t xml:space="preserve">loaded by default. </w:t>
        </w:r>
      </w:ins>
    </w:p>
    <w:p w14:paraId="14184E2F" w14:textId="5421CC4E" w:rsidR="00D04972" w:rsidRDefault="00D04972">
      <w:pPr>
        <w:pStyle w:val="ListParagraph"/>
        <w:numPr>
          <w:ilvl w:val="0"/>
          <w:numId w:val="16"/>
        </w:numPr>
        <w:spacing w:before="120" w:after="0" w:line="240" w:lineRule="auto"/>
        <w:contextualSpacing w:val="0"/>
        <w:pPrChange w:id="130" w:author="Streeter, Michele" w:date="2019-10-24T16:56:00Z">
          <w:pPr>
            <w:pStyle w:val="ListParagraph"/>
            <w:numPr>
              <w:numId w:val="9"/>
            </w:numPr>
            <w:spacing w:before="120" w:after="120" w:line="240" w:lineRule="auto"/>
            <w:ind w:left="1080" w:hanging="360"/>
            <w:contextualSpacing w:val="0"/>
          </w:pPr>
        </w:pPrChange>
      </w:pPr>
      <w:del w:id="131" w:author="Streeter, Michele" w:date="2019-10-24T16:57:00Z">
        <w:r w:rsidDel="007D7CBB">
          <w:rPr>
            <w:noProof/>
          </w:rPr>
          <w:drawing>
            <wp:anchor distT="0" distB="0" distL="114300" distR="114300" simplePos="0" relativeHeight="251658241" behindDoc="0" locked="0" layoutInCell="1" allowOverlap="1" wp14:anchorId="55661B75" wp14:editId="2FA79F6F">
              <wp:simplePos x="0" y="0"/>
              <wp:positionH relativeFrom="column">
                <wp:posOffset>1114425</wp:posOffset>
              </wp:positionH>
              <wp:positionV relativeFrom="paragraph">
                <wp:posOffset>189230</wp:posOffset>
              </wp:positionV>
              <wp:extent cx="264795" cy="247015"/>
              <wp:effectExtent l="0" t="0" r="1905" b="635"/>
              <wp:wrapNone/>
              <wp:docPr id="55" name="Picture 54">
                <a:extLst xmlns:a="http://schemas.openxmlformats.org/drawingml/2006/main">
                  <a:ext uri="{FF2B5EF4-FFF2-40B4-BE49-F238E27FC236}">
                    <a16:creationId xmlns:a16="http://schemas.microsoft.com/office/drawing/2014/main" id="{6F01853E-D44E-4373-A772-108642D694D2}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5" name="Picture 54">
                        <a:extLst>
                          <a:ext uri="{FF2B5EF4-FFF2-40B4-BE49-F238E27FC236}">
                            <a16:creationId xmlns:a16="http://schemas.microsoft.com/office/drawing/2014/main" id="{6F01853E-D44E-4373-A772-108642D694D2}"/>
                          </a:ext>
                        </a:extLst>
                      </pic:cNvPr>
                      <pic:cNvPicPr>
                        <a:picLocks noChangeAspect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4795" cy="2470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del>
      <w:ins w:id="132" w:author="Streeter, Michele" w:date="2019-10-24T14:08:00Z">
        <w:r w:rsidR="00521102">
          <w:t>Data will be limited based on user’s access rights</w:t>
        </w:r>
        <w:r w:rsidR="00D152DA">
          <w:t>.</w:t>
        </w:r>
      </w:ins>
      <w:ins w:id="133" w:author="Sharath Giridhar" w:date="2019-10-18T14:54:00Z">
        <w:del w:id="134" w:author="Streeter, Michele" w:date="2019-10-24T14:10:00Z">
          <w:r w:rsidDel="009A483D">
            <w:delText xml:space="preserve">Based on logged in user, cases </w:delText>
          </w:r>
        </w:del>
      </w:ins>
      <w:ins w:id="135" w:author="Sharath Giridhar" w:date="2019-10-18T14:55:00Z">
        <w:del w:id="136" w:author="Streeter, Michele" w:date="2019-10-24T14:10:00Z">
          <w:r w:rsidDel="009A483D">
            <w:delText xml:space="preserve">from </w:delText>
          </w:r>
        </w:del>
      </w:ins>
      <w:ins w:id="137" w:author="Sharath Giridhar" w:date="2019-10-18T14:54:00Z">
        <w:del w:id="138" w:author="Streeter, Michele" w:date="2019-10-24T14:10:00Z">
          <w:r w:rsidDel="009A483D">
            <w:delText xml:space="preserve">relevant </w:delText>
          </w:r>
        </w:del>
      </w:ins>
      <w:ins w:id="139" w:author="Sharath Giridhar" w:date="2019-10-18T14:55:00Z">
        <w:del w:id="140" w:author="Streeter, Michele" w:date="2019-10-24T14:10:00Z">
          <w:r w:rsidDel="009A483D">
            <w:delText>lines of b</w:delText>
          </w:r>
        </w:del>
      </w:ins>
      <w:ins w:id="141" w:author="Sharath Giridhar" w:date="2019-10-18T14:56:00Z">
        <w:del w:id="142" w:author="Streeter, Michele" w:date="2019-10-24T14:10:00Z">
          <w:r w:rsidDel="009A483D">
            <w:delText>usiness (eg: Medical Malpractice) needs to be loaded</w:delText>
          </w:r>
        </w:del>
      </w:ins>
    </w:p>
    <w:p w14:paraId="1A5163D1" w14:textId="1076ECCC" w:rsidR="00B85CDC" w:rsidDel="006548C2" w:rsidRDefault="006B7D5B">
      <w:pPr>
        <w:pStyle w:val="ListParagraph"/>
        <w:numPr>
          <w:ilvl w:val="0"/>
          <w:numId w:val="16"/>
        </w:numPr>
        <w:spacing w:before="120" w:after="0" w:line="240" w:lineRule="auto"/>
        <w:contextualSpacing w:val="0"/>
        <w:rPr>
          <w:del w:id="143" w:author="Streeter, Michele" w:date="2019-10-24T16:59:00Z"/>
        </w:rPr>
        <w:pPrChange w:id="144" w:author="Streeter, Michele" w:date="2019-10-24T16:59:00Z">
          <w:pPr>
            <w:pStyle w:val="ListParagraph"/>
            <w:numPr>
              <w:numId w:val="9"/>
            </w:numPr>
            <w:spacing w:before="120" w:after="120" w:line="240" w:lineRule="auto"/>
            <w:ind w:left="1080" w:hanging="360"/>
            <w:contextualSpacing w:val="0"/>
          </w:pPr>
        </w:pPrChange>
      </w:pPr>
      <w:ins w:id="145" w:author="Streeter, Michele" w:date="2019-10-24T16:58:00Z">
        <w:r>
          <w:t xml:space="preserve">The current Search and Filter selections can be saved (named) and </w:t>
        </w:r>
        <w:r w:rsidR="006548C2">
          <w:t>retrieved</w:t>
        </w:r>
      </w:ins>
      <w:ins w:id="146" w:author="Streeter, Michele" w:date="2019-10-24T16:59:00Z">
        <w:r w:rsidR="006548C2">
          <w:t xml:space="preserve"> (re-execute the saved selections).</w:t>
        </w:r>
      </w:ins>
      <w:del w:id="147" w:author="Streeter, Michele" w:date="2019-10-24T16:57:00Z">
        <w:r w:rsidR="00E36CDB" w:rsidDel="005D50DD">
          <w:delText>Click on</w:delText>
        </w:r>
      </w:del>
      <w:del w:id="148" w:author="Streeter, Michele" w:date="2019-10-24T16:58:00Z">
        <w:r w:rsidR="00E36CDB" w:rsidDel="007D7CBB">
          <w:delText xml:space="preserve"> </w:delText>
        </w:r>
        <w:r w:rsidR="00006496" w:rsidDel="007D7CBB">
          <w:delText xml:space="preserve">        </w:delText>
        </w:r>
        <w:r w:rsidR="00E36CDB" w:rsidDel="007D7CBB">
          <w:delText xml:space="preserve"> to do the following</w:delText>
        </w:r>
      </w:del>
      <w:ins w:id="149" w:author="Sharath Giridhar" w:date="2019-10-18T14:45:00Z">
        <w:del w:id="150" w:author="Streeter, Michele" w:date="2019-10-24T16:58:00Z">
          <w:r w:rsidR="00211103" w:rsidDel="007D7CBB">
            <w:delText xml:space="preserve"> (this applies to the ‘E</w:delText>
          </w:r>
        </w:del>
      </w:ins>
      <w:ins w:id="151" w:author="Sharath Giridhar" w:date="2019-10-18T14:46:00Z">
        <w:del w:id="152" w:author="Streeter, Michele" w:date="2019-10-24T16:58:00Z">
          <w:r w:rsidR="00211103" w:rsidDel="007D7CBB">
            <w:delText>nter Search Criteria’ and ‘Filter By’ sections)</w:delText>
          </w:r>
        </w:del>
      </w:ins>
      <w:del w:id="153" w:author="Streeter, Michele" w:date="2019-10-24T16:58:00Z">
        <w:r w:rsidR="00E36CDB" w:rsidDel="007D7CBB">
          <w:delText>:</w:delText>
        </w:r>
        <w:r w:rsidR="00006496" w:rsidRPr="00006496" w:rsidDel="007D7CBB">
          <w:rPr>
            <w:noProof/>
          </w:rPr>
          <w:delText xml:space="preserve"> </w:delText>
        </w:r>
      </w:del>
    </w:p>
    <w:p w14:paraId="3F6F17E7" w14:textId="756FFA74" w:rsidR="00E36CDB" w:rsidDel="006548C2" w:rsidRDefault="00E36CDB">
      <w:pPr>
        <w:pStyle w:val="ListParagraph"/>
        <w:numPr>
          <w:ilvl w:val="0"/>
          <w:numId w:val="16"/>
        </w:numPr>
        <w:spacing w:before="120" w:after="0" w:line="240" w:lineRule="auto"/>
        <w:contextualSpacing w:val="0"/>
        <w:rPr>
          <w:del w:id="154" w:author="Streeter, Michele" w:date="2019-10-24T16:59:00Z"/>
        </w:rPr>
        <w:pPrChange w:id="155" w:author="Streeter, Michele" w:date="2019-10-24T16:59:00Z">
          <w:pPr>
            <w:pStyle w:val="ListParagraph"/>
            <w:numPr>
              <w:ilvl w:val="1"/>
              <w:numId w:val="9"/>
            </w:numPr>
            <w:spacing w:before="60" w:after="0" w:line="240" w:lineRule="auto"/>
            <w:ind w:left="1800" w:hanging="360"/>
            <w:contextualSpacing w:val="0"/>
          </w:pPr>
        </w:pPrChange>
      </w:pPr>
      <w:del w:id="156" w:author="Streeter, Michele" w:date="2019-10-24T16:57:00Z">
        <w:r w:rsidDel="007D7CBB">
          <w:delText>Save the c</w:delText>
        </w:r>
      </w:del>
      <w:del w:id="157" w:author="Streeter, Michele" w:date="2019-10-24T16:59:00Z">
        <w:r w:rsidDel="006548C2">
          <w:delText>urrent Search and Filters</w:delText>
        </w:r>
      </w:del>
      <w:del w:id="158" w:author="Streeter, Michele" w:date="2019-10-24T16:58:00Z">
        <w:r w:rsidR="00BB793C" w:rsidDel="006B7D5B">
          <w:delText xml:space="preserve"> </w:delText>
        </w:r>
        <w:r w:rsidR="00CF58FC" w:rsidDel="006B7D5B">
          <w:delText>–</w:delText>
        </w:r>
        <w:r w:rsidR="000C56C2" w:rsidDel="006B7D5B">
          <w:delText xml:space="preserve"> </w:delText>
        </w:r>
        <w:r w:rsidR="00CF58FC" w:rsidDel="006B7D5B">
          <w:delText>provide a Name for the saved search</w:delText>
        </w:r>
      </w:del>
    </w:p>
    <w:p w14:paraId="23F4BDA1" w14:textId="768B9ED9" w:rsidR="00CF58FC" w:rsidRDefault="00EC2817">
      <w:pPr>
        <w:pStyle w:val="ListParagraph"/>
        <w:numPr>
          <w:ilvl w:val="0"/>
          <w:numId w:val="16"/>
        </w:numPr>
        <w:spacing w:before="120" w:after="0" w:line="240" w:lineRule="auto"/>
        <w:contextualSpacing w:val="0"/>
        <w:pPrChange w:id="159" w:author="Streeter, Michele" w:date="2019-10-24T16:59:00Z">
          <w:pPr>
            <w:pStyle w:val="ListParagraph"/>
            <w:numPr>
              <w:ilvl w:val="1"/>
              <w:numId w:val="9"/>
            </w:numPr>
            <w:spacing w:before="60" w:after="0" w:line="240" w:lineRule="auto"/>
            <w:ind w:left="1800" w:hanging="360"/>
            <w:contextualSpacing w:val="0"/>
          </w:pPr>
        </w:pPrChange>
      </w:pPr>
      <w:del w:id="160" w:author="Streeter, Michele" w:date="2019-10-24T16:59:00Z">
        <w:r w:rsidDel="006548C2">
          <w:rPr>
            <w:noProof/>
          </w:rPr>
          <w:drawing>
            <wp:anchor distT="0" distB="0" distL="114300" distR="114300" simplePos="0" relativeHeight="251658242" behindDoc="0" locked="0" layoutInCell="1" allowOverlap="1" wp14:anchorId="0DE91634" wp14:editId="4205704E">
              <wp:simplePos x="0" y="0"/>
              <wp:positionH relativeFrom="column">
                <wp:posOffset>1066800</wp:posOffset>
              </wp:positionH>
              <wp:positionV relativeFrom="paragraph">
                <wp:posOffset>200660</wp:posOffset>
              </wp:positionV>
              <wp:extent cx="266700" cy="222885"/>
              <wp:effectExtent l="0" t="0" r="0" b="5715"/>
              <wp:wrapNone/>
              <wp:docPr id="54" name="Picture 53">
                <a:extLst xmlns:a="http://schemas.openxmlformats.org/drawingml/2006/main">
                  <a:ext uri="{FF2B5EF4-FFF2-40B4-BE49-F238E27FC236}">
                    <a16:creationId xmlns:a16="http://schemas.microsoft.com/office/drawing/2014/main" id="{2EBFDC12-9D77-4D6C-BBE1-2247077FCB01}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4" name="Picture 53">
                        <a:extLst>
                          <a:ext uri="{FF2B5EF4-FFF2-40B4-BE49-F238E27FC236}">
                            <a16:creationId xmlns:a16="http://schemas.microsoft.com/office/drawing/2014/main" id="{2EBFDC12-9D77-4D6C-BBE1-2247077FCB01}"/>
                          </a:ext>
                        </a:extLst>
                      </pic:cNvPr>
                      <pic:cNvPicPr>
                        <a:picLocks noChangeAspect="1"/>
                      </pic:cNvPicPr>
                    </pic:nvPicPr>
                    <pic:blipFill rotWithShape="1"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12000"/>
                      <a:stretch/>
                    </pic:blipFill>
                    <pic:spPr>
                      <a:xfrm>
                        <a:off x="0" y="0"/>
                        <a:ext cx="266700" cy="2228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CF58FC" w:rsidDel="006548C2">
          <w:delText>Select a saved search</w:delText>
        </w:r>
        <w:r w:rsidR="00F5370A" w:rsidDel="006548C2">
          <w:delText>.  It will then be executed and results will be filtered as per the saved search</w:delText>
        </w:r>
      </w:del>
    </w:p>
    <w:p w14:paraId="7F1B929D" w14:textId="51A07EE2" w:rsidR="00074EFE" w:rsidRDefault="00074EFE">
      <w:pPr>
        <w:pStyle w:val="ListParagraph"/>
        <w:numPr>
          <w:ilvl w:val="0"/>
          <w:numId w:val="16"/>
        </w:numPr>
        <w:spacing w:before="120" w:after="0" w:line="240" w:lineRule="auto"/>
        <w:contextualSpacing w:val="0"/>
        <w:pPrChange w:id="161" w:author="Streeter, Michele" w:date="2019-10-24T16:56:00Z">
          <w:pPr>
            <w:pStyle w:val="ListParagraph"/>
            <w:numPr>
              <w:numId w:val="9"/>
            </w:numPr>
            <w:spacing w:before="60" w:after="0" w:line="240" w:lineRule="auto"/>
            <w:ind w:left="1080" w:hanging="360"/>
            <w:contextualSpacing w:val="0"/>
          </w:pPr>
        </w:pPrChange>
      </w:pPr>
      <w:del w:id="162" w:author="Streeter, Michele" w:date="2019-10-24T16:59:00Z">
        <w:r w:rsidDel="006548C2">
          <w:delText xml:space="preserve">Click on        </w:delText>
        </w:r>
        <w:r w:rsidR="00EC2817" w:rsidDel="006548C2">
          <w:delText xml:space="preserve"> </w:delText>
        </w:r>
        <w:r w:rsidDel="006548C2">
          <w:delText>to</w:delText>
        </w:r>
      </w:del>
      <w:ins w:id="163" w:author="Streeter, Michele" w:date="2019-10-24T16:59:00Z">
        <w:r w:rsidR="006548C2">
          <w:t>Results</w:t>
        </w:r>
      </w:ins>
      <w:ins w:id="164" w:author="Streeter, Michele" w:date="2019-10-24T17:00:00Z">
        <w:r w:rsidR="006548C2">
          <w:t xml:space="preserve"> can be exported to </w:t>
        </w:r>
      </w:ins>
      <w:del w:id="165" w:author="Streeter, Michele" w:date="2019-10-24T17:00:00Z">
        <w:r w:rsidDel="006548C2">
          <w:delText xml:space="preserve"> export the results to </w:delText>
        </w:r>
      </w:del>
      <w:r>
        <w:t>Excel.</w:t>
      </w:r>
      <w:r w:rsidR="00EC2817" w:rsidRPr="00EC2817">
        <w:rPr>
          <w:noProof/>
        </w:rPr>
        <w:t xml:space="preserve"> </w:t>
      </w:r>
    </w:p>
    <w:p w14:paraId="5FD49C07" w14:textId="77777777" w:rsidR="00BE1340" w:rsidRDefault="0028191C" w:rsidP="003A42AD">
      <w:pPr>
        <w:pStyle w:val="Heading2"/>
      </w:pPr>
      <w:r>
        <w:t>Search/</w:t>
      </w:r>
      <w:r w:rsidR="00A11EED">
        <w:t>Filter</w:t>
      </w:r>
    </w:p>
    <w:p w14:paraId="7A729048" w14:textId="77777777" w:rsidR="00D30312" w:rsidRDefault="00D30312" w:rsidP="00246166">
      <w:pPr>
        <w:pStyle w:val="ListParagraph"/>
        <w:numPr>
          <w:ilvl w:val="0"/>
          <w:numId w:val="8"/>
        </w:numPr>
        <w:spacing w:before="120" w:after="120" w:line="240" w:lineRule="auto"/>
        <w:contextualSpacing w:val="0"/>
      </w:pPr>
      <w:r>
        <w:t xml:space="preserve">Use the </w:t>
      </w:r>
      <w:r>
        <w:rPr>
          <w:b/>
        </w:rPr>
        <w:t xml:space="preserve">Enter Search Criteria </w:t>
      </w:r>
      <w:r w:rsidRPr="000A1C2E">
        <w:t>box t</w:t>
      </w:r>
      <w:r>
        <w:t>o enter a keyword search which will match to text in any field.</w:t>
      </w:r>
    </w:p>
    <w:p w14:paraId="18160EE6" w14:textId="77777777" w:rsidR="00D30312" w:rsidRDefault="00D30312" w:rsidP="00246166">
      <w:pPr>
        <w:pStyle w:val="ListParagraph"/>
        <w:numPr>
          <w:ilvl w:val="1"/>
          <w:numId w:val="8"/>
        </w:numPr>
        <w:spacing w:before="120" w:after="120" w:line="240" w:lineRule="auto"/>
        <w:contextualSpacing w:val="0"/>
      </w:pPr>
      <w:r>
        <w:t>Ability to use AND/OR features.  For example, result set will include data that matches as follows:</w:t>
      </w:r>
    </w:p>
    <w:p w14:paraId="21464108" w14:textId="555CEC89" w:rsidR="00D30312" w:rsidRDefault="00D30312" w:rsidP="00246166">
      <w:pPr>
        <w:pStyle w:val="ListParagraph"/>
        <w:numPr>
          <w:ilvl w:val="2"/>
          <w:numId w:val="3"/>
        </w:numPr>
        <w:spacing w:after="0" w:line="240" w:lineRule="auto"/>
        <w:contextualSpacing w:val="0"/>
      </w:pPr>
      <w:r>
        <w:t xml:space="preserve">“Jones” AND “lawyer” – both must be found in a </w:t>
      </w:r>
      <w:del w:id="166" w:author="Streeter, Michele" w:date="2019-10-24T14:13:00Z">
        <w:r w:rsidDel="0027022D">
          <w:delText>Case</w:delText>
        </w:r>
      </w:del>
      <w:ins w:id="167" w:author="Streeter, Michele" w:date="2019-10-24T14:13:00Z">
        <w:r w:rsidR="0027022D">
          <w:t>Trial</w:t>
        </w:r>
      </w:ins>
    </w:p>
    <w:p w14:paraId="1F39A195" w14:textId="65042B7C" w:rsidR="00D30312" w:rsidRDefault="00D30312" w:rsidP="00246166">
      <w:pPr>
        <w:pStyle w:val="ListParagraph"/>
        <w:numPr>
          <w:ilvl w:val="2"/>
          <w:numId w:val="3"/>
        </w:numPr>
        <w:spacing w:after="0" w:line="240" w:lineRule="auto"/>
        <w:contextualSpacing w:val="0"/>
      </w:pPr>
      <w:r>
        <w:t xml:space="preserve">(“Jones” OR “John”) AND “lawyer” – either name can be found, but “lawyer” must also be found in a </w:t>
      </w:r>
      <w:del w:id="168" w:author="Streeter, Michele" w:date="2019-10-24T14:13:00Z">
        <w:r w:rsidDel="0027022D">
          <w:delText>Case</w:delText>
        </w:r>
      </w:del>
      <w:ins w:id="169" w:author="Streeter, Michele" w:date="2019-10-24T14:13:00Z">
        <w:r w:rsidR="0027022D">
          <w:t>Trial</w:t>
        </w:r>
      </w:ins>
    </w:p>
    <w:p w14:paraId="00F88429" w14:textId="77777777" w:rsidR="00D30312" w:rsidRDefault="00D30312" w:rsidP="00246166">
      <w:pPr>
        <w:pStyle w:val="ListParagraph"/>
        <w:numPr>
          <w:ilvl w:val="1"/>
          <w:numId w:val="8"/>
        </w:numPr>
        <w:spacing w:before="120" w:after="120" w:line="240" w:lineRule="auto"/>
        <w:contextualSpacing w:val="0"/>
      </w:pPr>
      <w:commentRangeStart w:id="170"/>
      <w:r>
        <w:t>Wildcards can be used in search (e.g. “ABC*D” will match a value with “ABC” and “D” after “ABC”)</w:t>
      </w:r>
      <w:commentRangeEnd w:id="170"/>
      <w:r w:rsidR="0079293C">
        <w:rPr>
          <w:rStyle w:val="CommentReference"/>
        </w:rPr>
        <w:commentReference w:id="170"/>
      </w:r>
      <w:r>
        <w:t>.</w:t>
      </w:r>
    </w:p>
    <w:p w14:paraId="58F2C0C1" w14:textId="6EBDD68B" w:rsidR="00547116" w:rsidRDefault="000F39B5" w:rsidP="00246166">
      <w:pPr>
        <w:pStyle w:val="ListParagraph"/>
        <w:numPr>
          <w:ilvl w:val="0"/>
          <w:numId w:val="8"/>
        </w:numPr>
        <w:spacing w:before="120" w:after="120" w:line="240" w:lineRule="auto"/>
        <w:contextualSpacing w:val="0"/>
      </w:pPr>
      <w:r>
        <w:t>The left side show</w:t>
      </w:r>
      <w:r w:rsidR="00A11EED">
        <w:t>s</w:t>
      </w:r>
      <w:r>
        <w:t xml:space="preserve"> the number of </w:t>
      </w:r>
      <w:r w:rsidR="006733BD">
        <w:t xml:space="preserve">matching </w:t>
      </w:r>
      <w:del w:id="171" w:author="Streeter, Michele" w:date="2019-10-24T14:12:00Z">
        <w:r w:rsidDel="003B3505">
          <w:delText xml:space="preserve">Cases </w:delText>
        </w:r>
      </w:del>
      <w:ins w:id="172" w:author="Streeter, Michele" w:date="2019-10-24T14:12:00Z">
        <w:r w:rsidR="003B3505">
          <w:t xml:space="preserve">Trials </w:t>
        </w:r>
      </w:ins>
      <w:r w:rsidR="00AD0E76">
        <w:t>and</w:t>
      </w:r>
      <w:r>
        <w:t xml:space="preserve"> a list of </w:t>
      </w:r>
      <w:r w:rsidR="005974F7">
        <w:t>F</w:t>
      </w:r>
      <w:r>
        <w:t>ields that can be used for filtering the data</w:t>
      </w:r>
      <w:r w:rsidR="00547116">
        <w:t>.</w:t>
      </w:r>
    </w:p>
    <w:p w14:paraId="73D99E3A" w14:textId="77777777" w:rsidR="00547116" w:rsidRDefault="00547116" w:rsidP="00246166">
      <w:pPr>
        <w:pStyle w:val="ListParagraph"/>
        <w:numPr>
          <w:ilvl w:val="1"/>
          <w:numId w:val="8"/>
        </w:numPr>
        <w:spacing w:before="60" w:after="0" w:line="240" w:lineRule="auto"/>
        <w:contextualSpacing w:val="0"/>
      </w:pPr>
      <w:r>
        <w:t xml:space="preserve">Dates can be entered via From and </w:t>
      </w:r>
      <w:proofErr w:type="gramStart"/>
      <w:r>
        <w:t>To</w:t>
      </w:r>
      <w:proofErr w:type="gramEnd"/>
      <w:r>
        <w:t xml:space="preserve"> date range.</w:t>
      </w:r>
    </w:p>
    <w:p w14:paraId="7E9814DF" w14:textId="77777777" w:rsidR="00547116" w:rsidRDefault="00547116" w:rsidP="00246166">
      <w:pPr>
        <w:pStyle w:val="ListParagraph"/>
        <w:numPr>
          <w:ilvl w:val="1"/>
          <w:numId w:val="8"/>
        </w:numPr>
        <w:spacing w:before="60" w:after="0" w:line="240" w:lineRule="auto"/>
        <w:contextualSpacing w:val="0"/>
      </w:pPr>
      <w:r>
        <w:t>Amounts can be entered via a range bar.</w:t>
      </w:r>
    </w:p>
    <w:p w14:paraId="2B65AE51" w14:textId="77777777" w:rsidR="00E80D83" w:rsidRDefault="00E80D83" w:rsidP="00246166">
      <w:pPr>
        <w:pStyle w:val="ListParagraph"/>
        <w:numPr>
          <w:ilvl w:val="1"/>
          <w:numId w:val="8"/>
        </w:numPr>
        <w:spacing w:before="60" w:after="0" w:line="240" w:lineRule="auto"/>
        <w:contextualSpacing w:val="0"/>
      </w:pPr>
      <w:r>
        <w:t xml:space="preserve">Text </w:t>
      </w:r>
      <w:r w:rsidR="005168D4">
        <w:t xml:space="preserve">(including drop-down) </w:t>
      </w:r>
      <w:r>
        <w:t>values will start out collapsed</w:t>
      </w:r>
      <w:r w:rsidR="00857865">
        <w:t xml:space="preserve"> (Click “</w:t>
      </w:r>
      <w:proofErr w:type="gramStart"/>
      <w:r w:rsidR="00857865">
        <w:t>-“ to</w:t>
      </w:r>
      <w:proofErr w:type="gramEnd"/>
      <w:r w:rsidR="00857865">
        <w:t xml:space="preserve"> collapse after opening)</w:t>
      </w:r>
      <w:r w:rsidR="00BE1340">
        <w:t>:</w:t>
      </w:r>
    </w:p>
    <w:p w14:paraId="76DD2447" w14:textId="77777777" w:rsidR="005168D4" w:rsidRDefault="00E80D83" w:rsidP="00246166">
      <w:pPr>
        <w:pStyle w:val="ListParagraph"/>
        <w:numPr>
          <w:ilvl w:val="2"/>
          <w:numId w:val="8"/>
        </w:numPr>
        <w:spacing w:before="120" w:after="120" w:line="240" w:lineRule="auto"/>
        <w:contextualSpacing w:val="0"/>
      </w:pPr>
      <w:r>
        <w:t>Click on the “</w:t>
      </w:r>
      <w:r w:rsidR="00B910FC">
        <w:t xml:space="preserve">+” to show the list of values found in VIP along with the number of cases </w:t>
      </w:r>
      <w:r w:rsidR="006A525D">
        <w:t>containing that value.</w:t>
      </w:r>
    </w:p>
    <w:p w14:paraId="1CC5A33E" w14:textId="77777777" w:rsidR="005F20CB" w:rsidRDefault="006A525D" w:rsidP="00246166">
      <w:pPr>
        <w:pStyle w:val="ListParagraph"/>
        <w:numPr>
          <w:ilvl w:val="3"/>
          <w:numId w:val="8"/>
        </w:numPr>
        <w:spacing w:before="120" w:after="120" w:line="240" w:lineRule="auto"/>
        <w:contextualSpacing w:val="0"/>
      </w:pPr>
      <w:r>
        <w:t xml:space="preserve">Click the check box </w:t>
      </w:r>
      <w:r w:rsidR="00E02C5B">
        <w:t>next to each value to be used in the fi</w:t>
      </w:r>
      <w:r>
        <w:t>lter</w:t>
      </w:r>
      <w:r w:rsidR="005F20CB">
        <w:t>.</w:t>
      </w:r>
    </w:p>
    <w:p w14:paraId="65144748" w14:textId="77777777" w:rsidR="005168D4" w:rsidRDefault="005168D4" w:rsidP="00246166">
      <w:pPr>
        <w:pStyle w:val="ListParagraph"/>
        <w:numPr>
          <w:ilvl w:val="3"/>
          <w:numId w:val="8"/>
        </w:numPr>
        <w:spacing w:before="120" w:after="120" w:line="240" w:lineRule="auto"/>
        <w:contextualSpacing w:val="0"/>
      </w:pPr>
      <w:r>
        <w:lastRenderedPageBreak/>
        <w:t xml:space="preserve">Once a filter has been selected, </w:t>
      </w:r>
      <w:r w:rsidR="001D660F">
        <w:t xml:space="preserve">a </w:t>
      </w:r>
      <w:r w:rsidR="001D660F" w:rsidRPr="001D660F">
        <w:rPr>
          <w:u w:val="single"/>
        </w:rPr>
        <w:t>Clear</w:t>
      </w:r>
      <w:r w:rsidR="001D660F">
        <w:t xml:space="preserve"> option will appear under the Field Name so that the selections can be cleared with one click.</w:t>
      </w:r>
    </w:p>
    <w:p w14:paraId="55FF731E" w14:textId="77777777" w:rsidR="00876993" w:rsidRDefault="00876993" w:rsidP="00246166">
      <w:pPr>
        <w:pStyle w:val="ListParagraph"/>
        <w:numPr>
          <w:ilvl w:val="1"/>
          <w:numId w:val="8"/>
        </w:numPr>
        <w:spacing w:before="120" w:after="120" w:line="240" w:lineRule="auto"/>
        <w:contextualSpacing w:val="0"/>
      </w:pPr>
      <w:commentRangeStart w:id="173"/>
      <w:r>
        <w:t>The results in the grid will be updated as soon as each filter option is selected (i.e. no need for an APPLY button).</w:t>
      </w:r>
      <w:commentRangeEnd w:id="173"/>
      <w:r w:rsidR="00FF4C82">
        <w:rPr>
          <w:rStyle w:val="CommentReference"/>
        </w:rPr>
        <w:commentReference w:id="173"/>
      </w:r>
    </w:p>
    <w:p w14:paraId="43F01732" w14:textId="77777777" w:rsidR="001212F5" w:rsidRDefault="001212F5" w:rsidP="00246166">
      <w:pPr>
        <w:pStyle w:val="ListParagraph"/>
        <w:numPr>
          <w:ilvl w:val="0"/>
          <w:numId w:val="8"/>
        </w:numPr>
        <w:spacing w:before="120" w:after="120" w:line="240" w:lineRule="auto"/>
        <w:contextualSpacing w:val="0"/>
      </w:pPr>
      <w:r>
        <w:t xml:space="preserve">The Search Criteria will work in conjunction with the </w:t>
      </w:r>
      <w:r w:rsidR="008A3FE2">
        <w:t>F</w:t>
      </w:r>
      <w:r>
        <w:t>ilters on the left</w:t>
      </w:r>
      <w:r w:rsidR="008A3FE2">
        <w:t>, so they will work together to limit the data displayed in the grid.</w:t>
      </w:r>
    </w:p>
    <w:p w14:paraId="6CB6B613" w14:textId="77777777" w:rsidR="00BF61A9" w:rsidRDefault="00BF61A9" w:rsidP="003A42AD">
      <w:pPr>
        <w:pStyle w:val="Heading2"/>
      </w:pPr>
      <w:r>
        <w:t>Search Results</w:t>
      </w:r>
    </w:p>
    <w:p w14:paraId="3873D9BC" w14:textId="77777777" w:rsidR="00BF61A9" w:rsidRDefault="00C25EF2" w:rsidP="00246166">
      <w:pPr>
        <w:pStyle w:val="ListParagraph"/>
        <w:numPr>
          <w:ilvl w:val="0"/>
          <w:numId w:val="5"/>
        </w:numPr>
        <w:spacing w:before="120" w:after="120" w:line="240" w:lineRule="auto"/>
        <w:contextualSpacing w:val="0"/>
      </w:pPr>
      <w:r>
        <w:t>Di</w:t>
      </w:r>
      <w:r w:rsidR="00BF61A9">
        <w:t xml:space="preserve">splay one row per </w:t>
      </w:r>
      <w:r>
        <w:t>Trial</w:t>
      </w:r>
      <w:r w:rsidR="004D5ABF">
        <w:t xml:space="preserve"> with a </w:t>
      </w:r>
      <w:r w:rsidR="00BF61A9">
        <w:t>match (e.g. if the Defendant matches, show each Case and Trial for that Defendant).</w:t>
      </w:r>
    </w:p>
    <w:p w14:paraId="4F74CB40" w14:textId="77777777" w:rsidR="008F6E2F" w:rsidRDefault="008F6E2F" w:rsidP="00246166">
      <w:pPr>
        <w:pStyle w:val="ListParagraph"/>
        <w:numPr>
          <w:ilvl w:val="0"/>
          <w:numId w:val="5"/>
        </w:numPr>
        <w:spacing w:before="120" w:after="120" w:line="240" w:lineRule="auto"/>
        <w:contextualSpacing w:val="0"/>
      </w:pPr>
      <w:r>
        <w:t>Data values that match the Keyword Search criteria will be displayed in bold.</w:t>
      </w:r>
    </w:p>
    <w:p w14:paraId="4EA63ACE" w14:textId="77777777" w:rsidR="00BF61A9" w:rsidRDefault="00BF61A9" w:rsidP="00246166">
      <w:pPr>
        <w:pStyle w:val="ListParagraph"/>
        <w:numPr>
          <w:ilvl w:val="0"/>
          <w:numId w:val="5"/>
        </w:numPr>
        <w:spacing w:before="120" w:after="120" w:line="240" w:lineRule="auto"/>
        <w:contextualSpacing w:val="0"/>
      </w:pPr>
      <w:commentRangeStart w:id="174"/>
      <w:r>
        <w:t>Hover on a field to show additional information</w:t>
      </w:r>
      <w:commentRangeEnd w:id="174"/>
      <w:r w:rsidR="002161BA">
        <w:rPr>
          <w:rStyle w:val="CommentReference"/>
        </w:rPr>
        <w:commentReference w:id="174"/>
      </w:r>
      <w:r>
        <w:t>:</w:t>
      </w:r>
    </w:p>
    <w:p w14:paraId="5A2AC188" w14:textId="77777777" w:rsidR="00BF61A9" w:rsidRDefault="00BF61A9" w:rsidP="00246166">
      <w:pPr>
        <w:pStyle w:val="ListParagraph"/>
        <w:numPr>
          <w:ilvl w:val="0"/>
          <w:numId w:val="6"/>
        </w:numPr>
        <w:spacing w:after="0" w:line="240" w:lineRule="auto"/>
        <w:contextualSpacing w:val="0"/>
      </w:pPr>
      <w:r>
        <w:t>Hover over Defendant to show list of all Defendants for the same Case/Trial</w:t>
      </w:r>
    </w:p>
    <w:p w14:paraId="354F704C" w14:textId="77777777" w:rsidR="00BF61A9" w:rsidRDefault="00BF61A9" w:rsidP="00246166">
      <w:pPr>
        <w:pStyle w:val="ListParagraph"/>
        <w:numPr>
          <w:ilvl w:val="0"/>
          <w:numId w:val="6"/>
        </w:numPr>
        <w:spacing w:after="0" w:line="240" w:lineRule="auto"/>
        <w:contextualSpacing w:val="0"/>
      </w:pPr>
      <w:r>
        <w:t>Hover over Comments to show full comment</w:t>
      </w:r>
    </w:p>
    <w:p w14:paraId="4393F10C" w14:textId="77777777" w:rsidR="00BF61A9" w:rsidRDefault="00BF61A9" w:rsidP="00246166">
      <w:pPr>
        <w:pStyle w:val="ListParagraph"/>
        <w:numPr>
          <w:ilvl w:val="0"/>
          <w:numId w:val="6"/>
        </w:numPr>
        <w:spacing w:after="0" w:line="240" w:lineRule="auto"/>
        <w:contextualSpacing w:val="0"/>
      </w:pPr>
      <w:r>
        <w:t>Other…</w:t>
      </w:r>
    </w:p>
    <w:p w14:paraId="1D93203E" w14:textId="14C20469" w:rsidR="00BF61A9" w:rsidRDefault="00BF61A9" w:rsidP="00246166">
      <w:pPr>
        <w:pStyle w:val="ListParagraph"/>
        <w:numPr>
          <w:ilvl w:val="0"/>
          <w:numId w:val="5"/>
        </w:numPr>
        <w:spacing w:before="120" w:after="120" w:line="240" w:lineRule="auto"/>
        <w:contextualSpacing w:val="0"/>
        <w:rPr>
          <w:ins w:id="175" w:author="Streeter, Michele" w:date="2019-10-24T17:00:00Z"/>
        </w:rPr>
      </w:pPr>
      <w:r>
        <w:t xml:space="preserve">Click on </w:t>
      </w:r>
      <w:r w:rsidR="004D5ABF">
        <w:t>a row</w:t>
      </w:r>
      <w:r>
        <w:t xml:space="preserve"> will bring up the detail for the </w:t>
      </w:r>
      <w:del w:id="176" w:author="Streeter, Michele" w:date="2019-10-24T14:14:00Z">
        <w:r w:rsidDel="0061384A">
          <w:delText xml:space="preserve">Case </w:delText>
        </w:r>
      </w:del>
      <w:ins w:id="177" w:author="Streeter, Michele" w:date="2019-10-24T14:14:00Z">
        <w:r w:rsidR="0061384A">
          <w:t xml:space="preserve">Trial </w:t>
        </w:r>
      </w:ins>
      <w:r>
        <w:t>in the data entry format.</w:t>
      </w:r>
    </w:p>
    <w:p w14:paraId="722FE351" w14:textId="00904FB0" w:rsidR="00F638C5" w:rsidRDefault="00F638C5" w:rsidP="00246166">
      <w:pPr>
        <w:pStyle w:val="ListParagraph"/>
        <w:numPr>
          <w:ilvl w:val="0"/>
          <w:numId w:val="5"/>
        </w:numPr>
        <w:spacing w:before="120" w:after="120" w:line="240" w:lineRule="auto"/>
        <w:contextualSpacing w:val="0"/>
        <w:rPr>
          <w:ins w:id="178" w:author="Streeter, Michele" w:date="2019-10-24T17:01:00Z"/>
        </w:rPr>
      </w:pPr>
      <w:ins w:id="179" w:author="Streeter, Michele" w:date="2019-10-24T17:00:00Z">
        <w:r>
          <w:t>The following columns will be Froz</w:t>
        </w:r>
      </w:ins>
      <w:ins w:id="180" w:author="Streeter, Michele" w:date="2019-10-24T17:01:00Z">
        <w:r>
          <w:t>en:</w:t>
        </w:r>
      </w:ins>
    </w:p>
    <w:p w14:paraId="3B4DC331" w14:textId="2C146975" w:rsidR="00F638C5" w:rsidRDefault="00F638C5">
      <w:pPr>
        <w:pStyle w:val="ListParagraph"/>
        <w:numPr>
          <w:ilvl w:val="1"/>
          <w:numId w:val="5"/>
        </w:numPr>
        <w:spacing w:before="120" w:after="0" w:line="240" w:lineRule="auto"/>
        <w:contextualSpacing w:val="0"/>
        <w:rPr>
          <w:ins w:id="181" w:author="Streeter, Michele" w:date="2019-10-24T17:01:00Z"/>
        </w:rPr>
        <w:pPrChange w:id="182" w:author="Streeter, Michele" w:date="2019-10-24T17:02:00Z">
          <w:pPr>
            <w:pStyle w:val="ListParagraph"/>
            <w:numPr>
              <w:ilvl w:val="1"/>
              <w:numId w:val="5"/>
            </w:numPr>
            <w:spacing w:before="120" w:after="120" w:line="240" w:lineRule="auto"/>
            <w:ind w:left="1800" w:hanging="360"/>
            <w:contextualSpacing w:val="0"/>
          </w:pPr>
        </w:pPrChange>
      </w:pPr>
      <w:ins w:id="183" w:author="Streeter, Michele" w:date="2019-10-24T17:01:00Z">
        <w:r>
          <w:t>Verdict Amount</w:t>
        </w:r>
      </w:ins>
    </w:p>
    <w:p w14:paraId="261E7F7A" w14:textId="7D869EC4" w:rsidR="00F638C5" w:rsidRDefault="00421CA6">
      <w:pPr>
        <w:pStyle w:val="ListParagraph"/>
        <w:numPr>
          <w:ilvl w:val="1"/>
          <w:numId w:val="5"/>
        </w:numPr>
        <w:spacing w:after="0" w:line="240" w:lineRule="auto"/>
        <w:contextualSpacing w:val="0"/>
        <w:rPr>
          <w:ins w:id="184" w:author="Streeter, Michele" w:date="2019-10-24T17:01:00Z"/>
        </w:rPr>
        <w:pPrChange w:id="185" w:author="Streeter, Michele" w:date="2019-10-24T17:02:00Z">
          <w:pPr>
            <w:pStyle w:val="ListParagraph"/>
            <w:numPr>
              <w:ilvl w:val="1"/>
              <w:numId w:val="5"/>
            </w:numPr>
            <w:spacing w:before="120" w:after="120" w:line="240" w:lineRule="auto"/>
            <w:ind w:left="1800" w:hanging="360"/>
            <w:contextualSpacing w:val="0"/>
          </w:pPr>
        </w:pPrChange>
      </w:pPr>
      <w:ins w:id="186" w:author="Streeter, Michele" w:date="2019-10-24T17:02:00Z">
        <w:r>
          <w:t xml:space="preserve">Award </w:t>
        </w:r>
      </w:ins>
      <w:ins w:id="187" w:author="Streeter, Michele" w:date="2019-10-24T17:01:00Z">
        <w:r w:rsidR="00F638C5">
          <w:t>State</w:t>
        </w:r>
      </w:ins>
    </w:p>
    <w:p w14:paraId="60C782B2" w14:textId="16CCAF96" w:rsidR="00F638C5" w:rsidRDefault="00F638C5" w:rsidP="00421CA6">
      <w:pPr>
        <w:pStyle w:val="ListParagraph"/>
        <w:numPr>
          <w:ilvl w:val="1"/>
          <w:numId w:val="5"/>
        </w:numPr>
        <w:spacing w:after="0" w:line="240" w:lineRule="auto"/>
        <w:contextualSpacing w:val="0"/>
        <w:rPr>
          <w:ins w:id="188" w:author="Streeter, Michele" w:date="2019-10-24T17:02:00Z"/>
        </w:rPr>
      </w:pPr>
      <w:ins w:id="189" w:author="Streeter, Michele" w:date="2019-10-24T17:01:00Z">
        <w:r>
          <w:t>Plaintiff Name (all names will be displayed, comma separated)</w:t>
        </w:r>
      </w:ins>
    </w:p>
    <w:p w14:paraId="4578DA38" w14:textId="20ED0A57" w:rsidR="00421CA6" w:rsidRDefault="00421CA6">
      <w:pPr>
        <w:pStyle w:val="ListParagraph"/>
        <w:numPr>
          <w:ilvl w:val="0"/>
          <w:numId w:val="5"/>
        </w:numPr>
        <w:spacing w:before="120" w:after="120" w:line="240" w:lineRule="auto"/>
        <w:contextualSpacing w:val="0"/>
        <w:rPr>
          <w:ins w:id="190" w:author="Streeter, Michele" w:date="2019-10-24T17:02:00Z"/>
        </w:rPr>
        <w:pPrChange w:id="191" w:author="Streeter, Michele" w:date="2019-10-24T17:03:00Z">
          <w:pPr>
            <w:pStyle w:val="ListParagraph"/>
            <w:numPr>
              <w:numId w:val="5"/>
            </w:numPr>
            <w:spacing w:after="0" w:line="240" w:lineRule="auto"/>
            <w:ind w:left="1080" w:hanging="360"/>
            <w:contextualSpacing w:val="0"/>
          </w:pPr>
        </w:pPrChange>
      </w:pPr>
      <w:ins w:id="192" w:author="Streeter, Michele" w:date="2019-10-24T17:02:00Z">
        <w:r>
          <w:t>The following columns will be in the Default View:</w:t>
        </w:r>
      </w:ins>
    </w:p>
    <w:p w14:paraId="40B2659A" w14:textId="50320181" w:rsidR="00421CA6" w:rsidRPr="00BF61A9" w:rsidDel="00E45300" w:rsidRDefault="00421CA6">
      <w:pPr>
        <w:pStyle w:val="ListParagraph"/>
        <w:numPr>
          <w:ilvl w:val="1"/>
          <w:numId w:val="5"/>
        </w:numPr>
        <w:spacing w:after="0" w:line="240" w:lineRule="auto"/>
        <w:contextualSpacing w:val="0"/>
        <w:rPr>
          <w:del w:id="193" w:author="Streeter, Michele" w:date="2019-10-28T10:40:00Z"/>
        </w:rPr>
        <w:pPrChange w:id="194" w:author="Streeter, Michele" w:date="2019-10-24T17:02:00Z">
          <w:pPr>
            <w:pStyle w:val="ListParagraph"/>
            <w:numPr>
              <w:numId w:val="5"/>
            </w:numPr>
            <w:spacing w:before="120" w:after="120" w:line="240" w:lineRule="auto"/>
            <w:ind w:left="1080" w:hanging="360"/>
            <w:contextualSpacing w:val="0"/>
          </w:pPr>
        </w:pPrChange>
      </w:pPr>
      <w:ins w:id="195" w:author="Streeter, Michele" w:date="2019-10-24T17:02:00Z">
        <w:r>
          <w:t>TBD…</w:t>
        </w:r>
      </w:ins>
    </w:p>
    <w:p w14:paraId="3048BDEB" w14:textId="206491B8" w:rsidR="00860574" w:rsidRPr="00E45300" w:rsidDel="00E45300" w:rsidRDefault="00860574" w:rsidP="00E45300">
      <w:pPr>
        <w:pStyle w:val="ListParagraph"/>
        <w:numPr>
          <w:ilvl w:val="1"/>
          <w:numId w:val="5"/>
        </w:numPr>
        <w:spacing w:after="0" w:line="240" w:lineRule="auto"/>
        <w:contextualSpacing w:val="0"/>
        <w:rPr>
          <w:del w:id="196" w:author="Streeter, Michele" w:date="2019-10-28T10:40:00Z"/>
          <w:color w:val="FF0000"/>
          <w:rPrChange w:id="197" w:author="Streeter, Michele" w:date="2019-10-28T10:40:00Z">
            <w:rPr>
              <w:del w:id="198" w:author="Streeter, Michele" w:date="2019-10-28T10:40:00Z"/>
            </w:rPr>
          </w:rPrChange>
        </w:rPr>
        <w:pPrChange w:id="199" w:author="Streeter, Michele" w:date="2019-10-28T10:40:00Z">
          <w:pPr>
            <w:pStyle w:val="Heading2"/>
          </w:pPr>
        </w:pPrChange>
      </w:pPr>
      <w:del w:id="200" w:author="Streeter, Michele" w:date="2019-10-28T10:40:00Z">
        <w:r w:rsidRPr="00E45300" w:rsidDel="00E45300">
          <w:rPr>
            <w:color w:val="FF0000"/>
            <w:rPrChange w:id="201" w:author="Streeter, Michele" w:date="2019-10-28T10:40:00Z">
              <w:rPr/>
            </w:rPrChange>
          </w:rPr>
          <w:delText>Q</w:delText>
        </w:r>
        <w:r w:rsidR="00862EE5" w:rsidRPr="00E45300" w:rsidDel="00E45300">
          <w:rPr>
            <w:color w:val="FF0000"/>
            <w:rPrChange w:id="202" w:author="Streeter, Michele" w:date="2019-10-28T10:40:00Z">
              <w:rPr/>
            </w:rPrChange>
          </w:rPr>
          <w:delText>uestions</w:delText>
        </w:r>
      </w:del>
    </w:p>
    <w:p w14:paraId="71AAC094" w14:textId="0E2BBF57" w:rsidR="00FB1660" w:rsidDel="00E45300" w:rsidRDefault="00A40F61" w:rsidP="00E45300">
      <w:pPr>
        <w:pStyle w:val="ListParagraph"/>
        <w:rPr>
          <w:del w:id="203" w:author="Streeter, Michele" w:date="2019-10-28T10:40:00Z"/>
        </w:rPr>
        <w:pPrChange w:id="204" w:author="Streeter, Michele" w:date="2019-10-28T10:40:00Z">
          <w:pPr>
            <w:pStyle w:val="ListParagraph"/>
            <w:numPr>
              <w:numId w:val="10"/>
            </w:numPr>
            <w:spacing w:before="120" w:after="120" w:line="240" w:lineRule="auto"/>
            <w:ind w:left="1080" w:hanging="360"/>
            <w:contextualSpacing w:val="0"/>
          </w:pPr>
        </w:pPrChange>
      </w:pPr>
      <w:del w:id="205" w:author="Streeter, Michele" w:date="2019-10-28T10:40:00Z">
        <w:r w:rsidDel="00E45300">
          <w:delText>W</w:delText>
        </w:r>
        <w:r w:rsidR="00FB1660" w:rsidDel="00E45300">
          <w:delText>hich fields should have Filter options on the left.</w:delText>
        </w:r>
      </w:del>
    </w:p>
    <w:p w14:paraId="3EAAD04C" w14:textId="28BD5FE6" w:rsidR="00FB1660" w:rsidDel="00E45300" w:rsidRDefault="00D35CC4" w:rsidP="00E45300">
      <w:pPr>
        <w:pStyle w:val="ListParagraph"/>
        <w:rPr>
          <w:del w:id="206" w:author="Streeter, Michele" w:date="2019-10-28T10:40:00Z"/>
        </w:rPr>
        <w:pPrChange w:id="207" w:author="Streeter, Michele" w:date="2019-10-28T10:40:00Z">
          <w:pPr>
            <w:pStyle w:val="ListParagraph"/>
            <w:numPr>
              <w:numId w:val="10"/>
            </w:numPr>
            <w:spacing w:before="120" w:after="120" w:line="240" w:lineRule="auto"/>
            <w:ind w:left="1080" w:hanging="360"/>
            <w:contextualSpacing w:val="0"/>
          </w:pPr>
        </w:pPrChange>
      </w:pPr>
      <w:del w:id="208" w:author="Streeter, Michele" w:date="2019-10-24T17:03:00Z">
        <w:r w:rsidDel="007F1FD3">
          <w:delText>F</w:delText>
        </w:r>
        <w:r w:rsidR="00A40F61" w:rsidDel="007F1FD3">
          <w:delText>ilter by exact dollar amounts (e.g. for Settlement Amount) or d</w:delText>
        </w:r>
      </w:del>
      <w:del w:id="209" w:author="Streeter, Michele" w:date="2019-10-28T10:40:00Z">
        <w:r w:rsidR="00A40F61" w:rsidDel="00E45300">
          <w:delText xml:space="preserve">efine </w:delText>
        </w:r>
        <w:r w:rsidR="006643D5" w:rsidDel="00E45300">
          <w:delText>amount groupings and select which groups to include (e.g. &lt;$1M, $1M-$10M, $10M-</w:delText>
        </w:r>
        <w:r w:rsidR="00EC34EB" w:rsidDel="00E45300">
          <w:delText>$50M, &gt; $50M)</w:delText>
        </w:r>
      </w:del>
      <w:del w:id="210" w:author="Streeter, Michele" w:date="2019-10-24T17:03:00Z">
        <w:r w:rsidR="007033DB" w:rsidDel="007F1FD3">
          <w:delText>?</w:delText>
        </w:r>
      </w:del>
    </w:p>
    <w:p w14:paraId="3A05C80E" w14:textId="40C77198" w:rsidR="00EC34EB" w:rsidDel="00E45300" w:rsidRDefault="00D35CC4" w:rsidP="00E45300">
      <w:pPr>
        <w:pStyle w:val="ListParagraph"/>
        <w:rPr>
          <w:del w:id="211" w:author="Streeter, Michele" w:date="2019-10-28T10:40:00Z"/>
        </w:rPr>
        <w:pPrChange w:id="212" w:author="Streeter, Michele" w:date="2019-10-28T10:40:00Z">
          <w:pPr>
            <w:pStyle w:val="ListParagraph"/>
            <w:numPr>
              <w:numId w:val="10"/>
            </w:numPr>
            <w:spacing w:before="120" w:after="120" w:line="240" w:lineRule="auto"/>
            <w:ind w:left="1080" w:hanging="360"/>
            <w:contextualSpacing w:val="0"/>
          </w:pPr>
        </w:pPrChange>
      </w:pPr>
      <w:del w:id="213" w:author="Streeter, Michele" w:date="2019-10-28T10:40:00Z">
        <w:r w:rsidDel="00E45300">
          <w:delText>F</w:delText>
        </w:r>
        <w:r w:rsidR="00EC34EB" w:rsidDel="00E45300">
          <w:delText>ilter by exact dates (e.g. for Verdict Date) or define groups such a</w:delText>
        </w:r>
        <w:r w:rsidR="00506A40" w:rsidDel="00E45300">
          <w:delText>s: Past 6 months, Past 6-12 months, Past 1-2 years, etc.</w:delText>
        </w:r>
        <w:r w:rsidR="007033DB" w:rsidDel="00E45300">
          <w:delText>?</w:delText>
        </w:r>
      </w:del>
    </w:p>
    <w:p w14:paraId="455F651C" w14:textId="15FB4833" w:rsidR="00D47A39" w:rsidDel="00E45300" w:rsidRDefault="00BC2A96" w:rsidP="00E45300">
      <w:pPr>
        <w:pStyle w:val="ListParagraph"/>
        <w:rPr>
          <w:del w:id="214" w:author="Streeter, Michele" w:date="2019-10-28T10:40:00Z"/>
        </w:rPr>
        <w:pPrChange w:id="215" w:author="Streeter, Michele" w:date="2019-10-28T10:40:00Z">
          <w:pPr>
            <w:pStyle w:val="ListParagraph"/>
            <w:numPr>
              <w:numId w:val="10"/>
            </w:numPr>
            <w:spacing w:before="120" w:after="120" w:line="240" w:lineRule="auto"/>
            <w:ind w:left="1080" w:hanging="360"/>
            <w:contextualSpacing w:val="0"/>
          </w:pPr>
        </w:pPrChange>
      </w:pPr>
      <w:del w:id="216" w:author="Streeter, Michele" w:date="2019-10-28T10:40:00Z">
        <w:r w:rsidDel="00E45300">
          <w:delText>Are there any sub-groupings to include for filtering (e.g. Case Type groups</w:delText>
        </w:r>
        <w:r w:rsidR="009C2D5E" w:rsidDel="00E45300">
          <w:delText>)?</w:delText>
        </w:r>
      </w:del>
    </w:p>
    <w:p w14:paraId="310FFB0A" w14:textId="640D8EB0" w:rsidR="008105F3" w:rsidRDefault="008105F3" w:rsidP="00E45300">
      <w:pPr>
        <w:pStyle w:val="ListParagraph"/>
        <w:numPr>
          <w:ilvl w:val="1"/>
          <w:numId w:val="5"/>
        </w:numPr>
        <w:spacing w:after="0" w:line="240" w:lineRule="auto"/>
        <w:contextualSpacing w:val="0"/>
        <w:rPr>
          <w:rFonts w:ascii="NewBskvll BT" w:eastAsiaTheme="majorEastAsia" w:hAnsi="NewBskvll BT" w:cstheme="majorBidi"/>
          <w:b/>
          <w:bCs/>
          <w:color w:val="FFFFFF" w:themeColor="background1"/>
          <w:sz w:val="28"/>
          <w:szCs w:val="28"/>
        </w:rPr>
        <w:pPrChange w:id="217" w:author="Streeter, Michele" w:date="2019-10-28T10:40:00Z">
          <w:pPr/>
        </w:pPrChange>
      </w:pPr>
      <w:del w:id="218" w:author="Streeter, Michele" w:date="2019-10-28T10:40:00Z">
        <w:r w:rsidDel="00E45300">
          <w:br w:type="page"/>
        </w:r>
      </w:del>
    </w:p>
    <w:p w14:paraId="4D1E883F" w14:textId="77777777" w:rsidR="00C96133" w:rsidRDefault="00C96133" w:rsidP="008105F3">
      <w:pPr>
        <w:pStyle w:val="Heading1"/>
      </w:pPr>
      <w:commentRangeStart w:id="219"/>
      <w:r>
        <w:t>Data Management</w:t>
      </w:r>
      <w:commentRangeEnd w:id="219"/>
      <w:r w:rsidR="00404F81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219"/>
      </w:r>
    </w:p>
    <w:p w14:paraId="275DBC05" w14:textId="0DDA6EA9" w:rsidR="002970F8" w:rsidRDefault="007C2C47" w:rsidP="007C2C47">
      <w:pPr>
        <w:pStyle w:val="ListParagraph"/>
        <w:numPr>
          <w:ilvl w:val="0"/>
          <w:numId w:val="15"/>
        </w:numPr>
        <w:spacing w:before="120" w:after="120" w:line="240" w:lineRule="auto"/>
        <w:contextualSpacing w:val="0"/>
      </w:pPr>
      <w:r>
        <w:t>The system will maintain the following meta data</w:t>
      </w:r>
      <w:r w:rsidR="009A2F35">
        <w:t xml:space="preserve"> for each field for each </w:t>
      </w:r>
      <w:del w:id="220" w:author="Streeter, Michele" w:date="2019-10-24T14:15:00Z">
        <w:r w:rsidR="009A2F35" w:rsidRPr="00F230FC" w:rsidDel="00F230FC">
          <w:rPr>
            <w:b/>
            <w:rPrChange w:id="221" w:author="Streeter, Michele" w:date="2019-10-24T14:15:00Z">
              <w:rPr/>
            </w:rPrChange>
          </w:rPr>
          <w:delText>Case</w:delText>
        </w:r>
      </w:del>
      <w:ins w:id="222" w:author="Streeter, Michele" w:date="2019-10-24T14:15:00Z">
        <w:r w:rsidR="00F230FC" w:rsidRPr="00F230FC">
          <w:rPr>
            <w:b/>
            <w:rPrChange w:id="223" w:author="Streeter, Michele" w:date="2019-10-24T14:15:00Z">
              <w:rPr/>
            </w:rPrChange>
          </w:rPr>
          <w:t>Trial</w:t>
        </w:r>
      </w:ins>
      <w:r>
        <w:t>:</w:t>
      </w:r>
    </w:p>
    <w:p w14:paraId="5202CB34" w14:textId="77777777" w:rsidR="007C2C47" w:rsidRDefault="008B73C2" w:rsidP="009A5CF2">
      <w:pPr>
        <w:pStyle w:val="ListParagraph"/>
        <w:numPr>
          <w:ilvl w:val="1"/>
          <w:numId w:val="15"/>
        </w:numPr>
        <w:spacing w:before="120" w:after="0" w:line="240" w:lineRule="auto"/>
        <w:contextualSpacing w:val="0"/>
      </w:pPr>
      <w:r>
        <w:t>Last Update Date</w:t>
      </w:r>
      <w:r w:rsidR="00137BD7">
        <w:t xml:space="preserve"> – date/time stamp</w:t>
      </w:r>
    </w:p>
    <w:p w14:paraId="503A7D5B" w14:textId="77777777" w:rsidR="008B73C2" w:rsidRDefault="008B73C2" w:rsidP="00BB42A1">
      <w:pPr>
        <w:pStyle w:val="ListParagraph"/>
        <w:numPr>
          <w:ilvl w:val="1"/>
          <w:numId w:val="15"/>
        </w:numPr>
        <w:spacing w:before="60" w:after="0" w:line="240" w:lineRule="auto"/>
        <w:contextualSpacing w:val="0"/>
      </w:pPr>
      <w:r>
        <w:t>Last Update By</w:t>
      </w:r>
      <w:r w:rsidR="00137BD7">
        <w:t xml:space="preserve"> </w:t>
      </w:r>
      <w:proofErr w:type="gramStart"/>
      <w:r w:rsidR="00137BD7">
        <w:t>-  user</w:t>
      </w:r>
      <w:proofErr w:type="gramEnd"/>
      <w:r w:rsidR="00137BD7">
        <w:t xml:space="preserve"> id</w:t>
      </w:r>
    </w:p>
    <w:p w14:paraId="6EE7E260" w14:textId="77777777" w:rsidR="00200766" w:rsidRDefault="008B73C2" w:rsidP="00BE4A10">
      <w:pPr>
        <w:pStyle w:val="ListParagraph"/>
        <w:numPr>
          <w:ilvl w:val="1"/>
          <w:numId w:val="15"/>
        </w:numPr>
        <w:spacing w:before="60" w:after="0" w:line="240" w:lineRule="auto"/>
        <w:contextualSpacing w:val="0"/>
      </w:pPr>
      <w:r>
        <w:t>Last Update Source</w:t>
      </w:r>
      <w:r w:rsidR="007F5DFF">
        <w:t xml:space="preserve"> - </w:t>
      </w:r>
      <w:r w:rsidR="009A5CF2">
        <w:t>Manual, Excel</w:t>
      </w:r>
      <w:r w:rsidR="00C90B36">
        <w:t xml:space="preserve"> filename</w:t>
      </w:r>
      <w:r w:rsidR="009A5CF2">
        <w:t>, E-mail</w:t>
      </w:r>
      <w:r w:rsidR="00C90B36">
        <w:t xml:space="preserve"> information</w:t>
      </w:r>
      <w:r w:rsidR="009A5CF2">
        <w:t xml:space="preserve">, </w:t>
      </w:r>
      <w:proofErr w:type="spellStart"/>
      <w:r w:rsidR="009A5CF2">
        <w:t>etc</w:t>
      </w:r>
      <w:proofErr w:type="spellEnd"/>
    </w:p>
    <w:p w14:paraId="50E4604E" w14:textId="19A84DB5" w:rsidR="0078621E" w:rsidDel="00A931E7" w:rsidRDefault="001A4F2A" w:rsidP="001A4F2A">
      <w:pPr>
        <w:pStyle w:val="ListParagraph"/>
        <w:numPr>
          <w:ilvl w:val="0"/>
          <w:numId w:val="15"/>
        </w:numPr>
        <w:spacing w:before="60" w:after="0" w:line="240" w:lineRule="auto"/>
        <w:contextualSpacing w:val="0"/>
        <w:rPr>
          <w:del w:id="224" w:author="Streeter, Michele" w:date="2019-10-28T12:02:00Z"/>
        </w:rPr>
      </w:pPr>
      <w:del w:id="225" w:author="Streeter, Michele" w:date="2019-10-28T12:02:00Z">
        <w:r w:rsidDel="00A931E7">
          <w:delText>Data Management will open with a List View</w:delText>
        </w:r>
        <w:r w:rsidR="0078621E" w:rsidDel="00A931E7">
          <w:delText xml:space="preserve"> with one row per </w:delText>
        </w:r>
      </w:del>
      <w:del w:id="226" w:author="Streeter, Michele" w:date="2019-10-28T11:42:00Z">
        <w:r w:rsidR="0078621E" w:rsidRPr="00F230FC" w:rsidDel="00733AF7">
          <w:rPr>
            <w:b/>
            <w:rPrChange w:id="227" w:author="Streeter, Michele" w:date="2019-10-24T14:15:00Z">
              <w:rPr/>
            </w:rPrChange>
          </w:rPr>
          <w:delText>Case</w:delText>
        </w:r>
      </w:del>
      <w:del w:id="228" w:author="Streeter, Michele" w:date="2019-10-28T12:02:00Z">
        <w:r w:rsidR="0078621E" w:rsidDel="00A931E7">
          <w:delText>.</w:delText>
        </w:r>
        <w:r w:rsidR="00172DB8" w:rsidDel="00A931E7">
          <w:delText xml:space="preserve">  The following Actions are available for </w:delText>
        </w:r>
      </w:del>
      <w:del w:id="229" w:author="Streeter, Michele" w:date="2019-10-28T11:42:00Z">
        <w:r w:rsidR="00172DB8" w:rsidDel="00733AF7">
          <w:delText>Case</w:delText>
        </w:r>
        <w:r w:rsidR="002C07E7" w:rsidDel="00733AF7">
          <w:delText>s</w:delText>
        </w:r>
        <w:r w:rsidR="00BA10AF" w:rsidDel="00733AF7">
          <w:delText xml:space="preserve"> </w:delText>
        </w:r>
      </w:del>
      <w:del w:id="230" w:author="Streeter, Michele" w:date="2019-10-28T12:02:00Z">
        <w:r w:rsidR="00BA10AF" w:rsidDel="00A931E7">
          <w:delText>in the List</w:delText>
        </w:r>
        <w:r w:rsidR="00172DB8" w:rsidDel="00A931E7">
          <w:delText>:</w:delText>
        </w:r>
      </w:del>
    </w:p>
    <w:p w14:paraId="644F6BAC" w14:textId="4510DC11" w:rsidR="00AC1C3C" w:rsidDel="00A16541" w:rsidRDefault="0078621E" w:rsidP="00441867">
      <w:pPr>
        <w:pStyle w:val="ListParagraph"/>
        <w:numPr>
          <w:ilvl w:val="1"/>
          <w:numId w:val="15"/>
        </w:numPr>
        <w:spacing w:before="60" w:after="0" w:line="240" w:lineRule="auto"/>
        <w:contextualSpacing w:val="0"/>
        <w:rPr>
          <w:del w:id="231" w:author="Streeter, Michele" w:date="2019-10-28T11:42:00Z"/>
        </w:rPr>
      </w:pPr>
      <w:del w:id="232" w:author="Streeter, Michele" w:date="2019-10-28T11:42:00Z">
        <w:r w:rsidDel="00A16541">
          <w:delText>Click</w:delText>
        </w:r>
        <w:r w:rsidRPr="0078621E" w:rsidDel="00A16541">
          <w:delText xml:space="preserve"> </w:delText>
        </w:r>
        <w:r w:rsidDel="00A16541">
          <w:delText>on + / - to expand/collapse Trials per Case.</w:delText>
        </w:r>
      </w:del>
    </w:p>
    <w:p w14:paraId="55E28F6F" w14:textId="0C7E3148" w:rsidR="00AC1C3C" w:rsidDel="00A931E7" w:rsidRDefault="00AC1C3C" w:rsidP="00441867">
      <w:pPr>
        <w:pStyle w:val="ListParagraph"/>
        <w:numPr>
          <w:ilvl w:val="1"/>
          <w:numId w:val="15"/>
        </w:numPr>
        <w:spacing w:before="60" w:after="0" w:line="240" w:lineRule="auto"/>
        <w:contextualSpacing w:val="0"/>
        <w:rPr>
          <w:del w:id="233" w:author="Streeter, Michele" w:date="2019-10-28T12:02:00Z"/>
        </w:rPr>
      </w:pPr>
      <w:del w:id="234" w:author="Streeter, Michele" w:date="2019-10-28T12:02:00Z">
        <w:r w:rsidDel="00A931E7">
          <w:delText xml:space="preserve">Edit – Open </w:delText>
        </w:r>
      </w:del>
      <w:del w:id="235" w:author="Streeter, Michele" w:date="2019-10-24T14:16:00Z">
        <w:r w:rsidDel="00F230FC">
          <w:delText xml:space="preserve">Case </w:delText>
        </w:r>
      </w:del>
      <w:del w:id="236" w:author="Streeter, Michele" w:date="2019-10-28T12:02:00Z">
        <w:r w:rsidDel="00A931E7">
          <w:delText xml:space="preserve">Data Entry Screen to edit data </w:delText>
        </w:r>
      </w:del>
      <w:del w:id="237" w:author="Streeter, Michele" w:date="2019-10-28T11:43:00Z">
        <w:r w:rsidDel="00D76036">
          <w:delText xml:space="preserve">on </w:delText>
        </w:r>
        <w:r w:rsidR="003065CE" w:rsidDel="00D76036">
          <w:delText>one</w:delText>
        </w:r>
      </w:del>
      <w:del w:id="238" w:author="Streeter, Michele" w:date="2019-10-28T12:02:00Z">
        <w:r w:rsidDel="00A931E7">
          <w:delText xml:space="preserve"> </w:delText>
        </w:r>
      </w:del>
      <w:del w:id="239" w:author="Streeter, Michele" w:date="2019-10-24T14:16:00Z">
        <w:r w:rsidDel="00F230FC">
          <w:delText>Case</w:delText>
        </w:r>
      </w:del>
      <w:del w:id="240" w:author="Streeter, Michele" w:date="2019-10-28T12:02:00Z">
        <w:r w:rsidDel="00A931E7">
          <w:delText>.</w:delText>
        </w:r>
      </w:del>
    </w:p>
    <w:p w14:paraId="6FA56904" w14:textId="40FDB839" w:rsidR="00AC1C3C" w:rsidDel="00A931E7" w:rsidRDefault="00AC1C3C" w:rsidP="00441867">
      <w:pPr>
        <w:pStyle w:val="ListParagraph"/>
        <w:numPr>
          <w:ilvl w:val="1"/>
          <w:numId w:val="15"/>
        </w:numPr>
        <w:spacing w:before="60" w:after="0" w:line="240" w:lineRule="auto"/>
        <w:contextualSpacing w:val="0"/>
        <w:rPr>
          <w:del w:id="241" w:author="Streeter, Michele" w:date="2019-10-28T12:02:00Z"/>
        </w:rPr>
      </w:pPr>
      <w:del w:id="242" w:author="Streeter, Michele" w:date="2019-10-28T12:02:00Z">
        <w:r w:rsidDel="00A931E7">
          <w:delText xml:space="preserve">Delete – </w:delText>
        </w:r>
      </w:del>
      <w:ins w:id="243" w:author="Sharath Giridhar" w:date="2019-10-18T16:12:00Z">
        <w:del w:id="244" w:author="Streeter, Michele" w:date="2019-10-28T12:02:00Z">
          <w:r w:rsidR="00404F81" w:rsidDel="00A931E7">
            <w:delText xml:space="preserve">Soft </w:delText>
          </w:r>
        </w:del>
      </w:ins>
      <w:del w:id="245" w:author="Streeter, Michele" w:date="2019-10-28T12:02:00Z">
        <w:r w:rsidDel="00A931E7">
          <w:delText xml:space="preserve">Delete </w:delText>
        </w:r>
        <w:r w:rsidR="00BF7CD4" w:rsidDel="00A931E7">
          <w:delText xml:space="preserve">highlighted </w:delText>
        </w:r>
      </w:del>
      <w:del w:id="246" w:author="Streeter, Michele" w:date="2019-10-24T14:16:00Z">
        <w:r w:rsidDel="00F230FC">
          <w:delText>Case</w:delText>
        </w:r>
      </w:del>
      <w:del w:id="247" w:author="Streeter, Michele" w:date="2019-10-28T12:02:00Z">
        <w:r w:rsidR="003065CE" w:rsidDel="00A931E7">
          <w:delText>(s).</w:delText>
        </w:r>
      </w:del>
      <w:ins w:id="248" w:author="Sharath Giridhar" w:date="2019-10-18T16:12:00Z">
        <w:del w:id="249" w:author="Streeter, Michele" w:date="2019-10-28T12:02:00Z">
          <w:r w:rsidR="00404F81" w:rsidDel="00A931E7">
            <w:delText xml:space="preserve"> </w:delText>
          </w:r>
        </w:del>
      </w:ins>
    </w:p>
    <w:p w14:paraId="37BABA89" w14:textId="058C6EB7" w:rsidR="007C1DFE" w:rsidRDefault="007C1DFE" w:rsidP="007C1DFE">
      <w:pPr>
        <w:pStyle w:val="ListParagraph"/>
        <w:numPr>
          <w:ilvl w:val="0"/>
          <w:numId w:val="15"/>
        </w:numPr>
        <w:spacing w:before="60" w:after="0" w:line="240" w:lineRule="auto"/>
        <w:contextualSpacing w:val="0"/>
      </w:pPr>
      <w:r>
        <w:t>The following</w:t>
      </w:r>
      <w:r w:rsidR="003A64BB">
        <w:t xml:space="preserve"> </w:t>
      </w:r>
      <w:commentRangeStart w:id="250"/>
      <w:r w:rsidR="00BA10AF">
        <w:t xml:space="preserve">additional </w:t>
      </w:r>
      <w:commentRangeEnd w:id="250"/>
      <w:r w:rsidR="00404F81">
        <w:rPr>
          <w:rStyle w:val="CommentReference"/>
        </w:rPr>
        <w:commentReference w:id="250"/>
      </w:r>
      <w:r w:rsidR="00BA10AF">
        <w:t>Actions</w:t>
      </w:r>
      <w:r w:rsidR="003A64BB">
        <w:t xml:space="preserve"> are available</w:t>
      </w:r>
      <w:ins w:id="251" w:author="Streeter, Michele" w:date="2019-10-28T11:59:00Z">
        <w:r w:rsidR="008774F3">
          <w:t>:</w:t>
        </w:r>
      </w:ins>
      <w:del w:id="252" w:author="Streeter, Michele" w:date="2019-10-28T11:59:00Z">
        <w:r w:rsidR="00BA10AF" w:rsidDel="008774F3">
          <w:delText>:</w:delText>
        </w:r>
      </w:del>
    </w:p>
    <w:p w14:paraId="1192EBD2" w14:textId="77777777" w:rsidR="00AC1C3C" w:rsidRDefault="00AC1C3C" w:rsidP="00441867">
      <w:pPr>
        <w:pStyle w:val="ListParagraph"/>
        <w:numPr>
          <w:ilvl w:val="1"/>
          <w:numId w:val="15"/>
        </w:numPr>
        <w:spacing w:before="60" w:after="0" w:line="240" w:lineRule="auto"/>
        <w:contextualSpacing w:val="0"/>
      </w:pPr>
      <w:r>
        <w:t>I</w:t>
      </w:r>
      <w:r w:rsidR="000C7D7C">
        <w:t>mport</w:t>
      </w:r>
      <w:r>
        <w:t xml:space="preserve"> – </w:t>
      </w:r>
      <w:r w:rsidR="007311F4">
        <w:t>B</w:t>
      </w:r>
      <w:r>
        <w:t>ring up dialog box to select an Excel file to Import.</w:t>
      </w:r>
    </w:p>
    <w:p w14:paraId="4C6D86CB" w14:textId="5569053F" w:rsidR="00AC1C3C" w:rsidRDefault="000C7D7C" w:rsidP="00441867">
      <w:pPr>
        <w:pStyle w:val="ListParagraph"/>
        <w:numPr>
          <w:ilvl w:val="1"/>
          <w:numId w:val="15"/>
        </w:numPr>
        <w:spacing w:before="60" w:after="0" w:line="240" w:lineRule="auto"/>
        <w:contextualSpacing w:val="0"/>
      </w:pPr>
      <w:r>
        <w:t>Add</w:t>
      </w:r>
      <w:r w:rsidR="00AC1C3C">
        <w:t xml:space="preserve"> – </w:t>
      </w:r>
      <w:r w:rsidR="007311F4">
        <w:t>B</w:t>
      </w:r>
      <w:r w:rsidR="00AC1C3C">
        <w:t xml:space="preserve">ring up the </w:t>
      </w:r>
      <w:del w:id="253" w:author="Streeter, Michele" w:date="2019-10-24T14:17:00Z">
        <w:r w:rsidR="00AC1C3C" w:rsidDel="00F230FC">
          <w:delText xml:space="preserve">Case </w:delText>
        </w:r>
      </w:del>
      <w:ins w:id="254" w:author="Streeter, Michele" w:date="2019-10-24T14:17:00Z">
        <w:r w:rsidR="00F230FC">
          <w:t xml:space="preserve">Trial </w:t>
        </w:r>
      </w:ins>
      <w:r w:rsidR="00AC1C3C">
        <w:t>Data Entry screen.</w:t>
      </w:r>
    </w:p>
    <w:p w14:paraId="20D8F9BB" w14:textId="08769462" w:rsidR="00664CDF" w:rsidRDefault="000C7D7C" w:rsidP="00441867">
      <w:pPr>
        <w:pStyle w:val="ListParagraph"/>
        <w:numPr>
          <w:ilvl w:val="1"/>
          <w:numId w:val="15"/>
        </w:numPr>
        <w:spacing w:before="60" w:after="0" w:line="240" w:lineRule="auto"/>
        <w:contextualSpacing w:val="0"/>
      </w:pPr>
      <w:r>
        <w:t>Export</w:t>
      </w:r>
      <w:r w:rsidR="00664CDF">
        <w:t xml:space="preserve"> – Export </w:t>
      </w:r>
      <w:ins w:id="255" w:author="Streeter, Michele" w:date="2019-10-24T14:17:00Z">
        <w:r w:rsidR="00F230FC">
          <w:t xml:space="preserve">all Trial Data for </w:t>
        </w:r>
      </w:ins>
      <w:r w:rsidR="007311F4">
        <w:t xml:space="preserve">highlighted </w:t>
      </w:r>
      <w:del w:id="256" w:author="Streeter, Michele" w:date="2019-10-28T11:43:00Z">
        <w:r w:rsidR="007311F4" w:rsidDel="00D76036">
          <w:delText>Case</w:delText>
        </w:r>
      </w:del>
      <w:ins w:id="257" w:author="Streeter, Michele" w:date="2019-10-28T11:43:00Z">
        <w:r w:rsidR="00D76036">
          <w:t>Trial</w:t>
        </w:r>
      </w:ins>
      <w:r w:rsidR="007311F4">
        <w:t>(s) to Excel.</w:t>
      </w:r>
    </w:p>
    <w:p w14:paraId="3EF1488F" w14:textId="6EADC760" w:rsidR="00B23122" w:rsidRDefault="00B23122" w:rsidP="00B23122">
      <w:pPr>
        <w:pStyle w:val="ListParagraph"/>
        <w:numPr>
          <w:ilvl w:val="1"/>
          <w:numId w:val="15"/>
        </w:numPr>
        <w:spacing w:before="60" w:after="0" w:line="240" w:lineRule="auto"/>
        <w:contextualSpacing w:val="0"/>
      </w:pPr>
      <w:r>
        <w:t xml:space="preserve">Merge – Highlight multiple </w:t>
      </w:r>
      <w:del w:id="258" w:author="Streeter, Michele" w:date="2019-10-24T14:17:00Z">
        <w:r w:rsidDel="00F230FC">
          <w:delText xml:space="preserve">Cases </w:delText>
        </w:r>
      </w:del>
      <w:ins w:id="259" w:author="Streeter, Michele" w:date="2019-10-24T14:17:00Z">
        <w:r w:rsidR="00F230FC">
          <w:t>Tria</w:t>
        </w:r>
      </w:ins>
      <w:ins w:id="260" w:author="Streeter, Michele" w:date="2019-10-24T14:18:00Z">
        <w:r w:rsidR="00F230FC">
          <w:t>l</w:t>
        </w:r>
      </w:ins>
      <w:ins w:id="261" w:author="Streeter, Michele" w:date="2019-10-24T14:17:00Z">
        <w:r w:rsidR="00F230FC">
          <w:t xml:space="preserve">s </w:t>
        </w:r>
      </w:ins>
      <w:r>
        <w:t xml:space="preserve">to be merged into one </w:t>
      </w:r>
      <w:del w:id="262" w:author="Streeter, Michele" w:date="2019-10-24T14:18:00Z">
        <w:r w:rsidDel="00F230FC">
          <w:delText>Case</w:delText>
        </w:r>
      </w:del>
      <w:ins w:id="263" w:author="Streeter, Michele" w:date="2019-10-24T14:18:00Z">
        <w:r w:rsidR="00F230FC">
          <w:t>Trial</w:t>
        </w:r>
      </w:ins>
      <w:r>
        <w:t>.</w:t>
      </w:r>
    </w:p>
    <w:p w14:paraId="497976AE" w14:textId="76B10946" w:rsidR="005E160B" w:rsidRDefault="005E160B" w:rsidP="005E160B">
      <w:pPr>
        <w:pStyle w:val="ListParagraph"/>
        <w:numPr>
          <w:ilvl w:val="2"/>
          <w:numId w:val="15"/>
        </w:numPr>
        <w:spacing w:before="60" w:after="0" w:line="240" w:lineRule="auto"/>
        <w:contextualSpacing w:val="0"/>
      </w:pPr>
      <w:r>
        <w:t xml:space="preserve">Select which fields to keep from each </w:t>
      </w:r>
      <w:del w:id="264" w:author="Streeter, Michele" w:date="2019-10-24T14:18:00Z">
        <w:r w:rsidDel="00F230FC">
          <w:delText>Case</w:delText>
        </w:r>
      </w:del>
      <w:ins w:id="265" w:author="Streeter, Michele" w:date="2019-10-24T14:18:00Z">
        <w:r w:rsidR="00F230FC">
          <w:t>Trial</w:t>
        </w:r>
      </w:ins>
    </w:p>
    <w:p w14:paraId="53CADE28" w14:textId="77777777" w:rsidR="00CF6E60" w:rsidRDefault="00A83B89" w:rsidP="00B23122">
      <w:pPr>
        <w:pStyle w:val="ListParagraph"/>
        <w:numPr>
          <w:ilvl w:val="1"/>
          <w:numId w:val="15"/>
        </w:numPr>
        <w:spacing w:before="60" w:after="0" w:line="240" w:lineRule="auto"/>
        <w:contextualSpacing w:val="0"/>
      </w:pPr>
      <w:commentRangeStart w:id="266"/>
      <w:r>
        <w:t xml:space="preserve">Check for Duplicates </w:t>
      </w:r>
      <w:commentRangeEnd w:id="266"/>
      <w:r w:rsidR="00404F81">
        <w:rPr>
          <w:rStyle w:val="CommentReference"/>
        </w:rPr>
        <w:commentReference w:id="266"/>
      </w:r>
      <w:r>
        <w:t>– Execute process to highlight duplicates (</w:t>
      </w:r>
      <w:proofErr w:type="gramStart"/>
      <w:r>
        <w:t>similar to</w:t>
      </w:r>
      <w:proofErr w:type="gramEnd"/>
      <w:r>
        <w:t xml:space="preserve"> determination </w:t>
      </w:r>
      <w:r w:rsidR="009838EF">
        <w:t>made by Import via Excel and Mailbox)</w:t>
      </w:r>
    </w:p>
    <w:p w14:paraId="28B9826B" w14:textId="77777777" w:rsidR="006774C9" w:rsidRDefault="00625AA6" w:rsidP="00B23122">
      <w:pPr>
        <w:pStyle w:val="ListParagraph"/>
        <w:numPr>
          <w:ilvl w:val="1"/>
          <w:numId w:val="15"/>
        </w:numPr>
        <w:spacing w:before="60" w:after="0" w:line="240" w:lineRule="auto"/>
        <w:contextualSpacing w:val="0"/>
      </w:pPr>
      <w:r>
        <w:t>Manage</w:t>
      </w:r>
      <w:r w:rsidR="006774C9">
        <w:t xml:space="preserve"> Duplicates – Display list of </w:t>
      </w:r>
      <w:r>
        <w:t>potential duplicates</w:t>
      </w:r>
      <w:r w:rsidR="006606D4">
        <w:t xml:space="preserve"> with ability to take the following actions:</w:t>
      </w:r>
    </w:p>
    <w:p w14:paraId="6FCD0D33" w14:textId="77777777" w:rsidR="006606D4" w:rsidRDefault="006606D4" w:rsidP="006606D4">
      <w:pPr>
        <w:pStyle w:val="ListParagraph"/>
        <w:numPr>
          <w:ilvl w:val="2"/>
          <w:numId w:val="15"/>
        </w:numPr>
        <w:spacing w:before="60" w:after="0" w:line="240" w:lineRule="auto"/>
        <w:contextualSpacing w:val="0"/>
      </w:pPr>
      <w:r>
        <w:t>Merge</w:t>
      </w:r>
    </w:p>
    <w:p w14:paraId="28803E90" w14:textId="77777777" w:rsidR="006606D4" w:rsidRDefault="006606D4" w:rsidP="00576621">
      <w:pPr>
        <w:pStyle w:val="ListParagraph"/>
        <w:numPr>
          <w:ilvl w:val="2"/>
          <w:numId w:val="15"/>
        </w:numPr>
        <w:spacing w:after="0" w:line="240" w:lineRule="auto"/>
        <w:ind w:left="2534" w:hanging="187"/>
        <w:contextualSpacing w:val="0"/>
        <w:pPrChange w:id="267" w:author="Streeter, Michele" w:date="2019-10-28T12:09:00Z">
          <w:pPr>
            <w:pStyle w:val="ListParagraph"/>
            <w:numPr>
              <w:ilvl w:val="2"/>
              <w:numId w:val="15"/>
            </w:numPr>
            <w:spacing w:before="60" w:after="0" w:line="240" w:lineRule="auto"/>
            <w:ind w:left="2520" w:hanging="180"/>
            <w:contextualSpacing w:val="0"/>
          </w:pPr>
        </w:pPrChange>
      </w:pPr>
      <w:r>
        <w:t>Delete</w:t>
      </w:r>
    </w:p>
    <w:p w14:paraId="5AECD67B" w14:textId="661B05C5" w:rsidR="006606D4" w:rsidRDefault="00924A46" w:rsidP="00576621">
      <w:pPr>
        <w:pStyle w:val="ListParagraph"/>
        <w:numPr>
          <w:ilvl w:val="2"/>
          <w:numId w:val="15"/>
        </w:numPr>
        <w:spacing w:after="0" w:line="240" w:lineRule="auto"/>
        <w:ind w:left="2534" w:hanging="187"/>
        <w:contextualSpacing w:val="0"/>
        <w:rPr>
          <w:ins w:id="268" w:author="Streeter, Michele" w:date="2019-10-28T12:02:00Z"/>
        </w:rPr>
        <w:pPrChange w:id="269" w:author="Streeter, Michele" w:date="2019-10-28T12:09:00Z">
          <w:pPr>
            <w:pStyle w:val="ListParagraph"/>
            <w:numPr>
              <w:ilvl w:val="2"/>
              <w:numId w:val="15"/>
            </w:numPr>
            <w:spacing w:before="60" w:after="0" w:line="240" w:lineRule="auto"/>
            <w:ind w:left="2520" w:hanging="180"/>
            <w:contextualSpacing w:val="0"/>
          </w:pPr>
        </w:pPrChange>
      </w:pPr>
      <w:r>
        <w:t>Remove Potential Duplicate indicator</w:t>
      </w:r>
    </w:p>
    <w:p w14:paraId="35B93474" w14:textId="516ADCE8" w:rsidR="004110F0" w:rsidRDefault="004110F0" w:rsidP="00062529">
      <w:pPr>
        <w:pStyle w:val="ListParagraph"/>
        <w:numPr>
          <w:ilvl w:val="1"/>
          <w:numId w:val="15"/>
        </w:numPr>
        <w:spacing w:before="60" w:after="0" w:line="240" w:lineRule="auto"/>
        <w:contextualSpacing w:val="0"/>
        <w:rPr>
          <w:ins w:id="270" w:author="Streeter, Michele" w:date="2019-10-28T12:02:00Z"/>
        </w:rPr>
      </w:pPr>
      <w:ins w:id="271" w:author="Streeter, Michele" w:date="2019-10-28T12:02:00Z">
        <w:r>
          <w:t xml:space="preserve">Delete – Soft Delete highlighted Trial(s). </w:t>
        </w:r>
      </w:ins>
    </w:p>
    <w:p w14:paraId="0BA98CAC" w14:textId="222BCE0C" w:rsidR="00062529" w:rsidRDefault="00062529" w:rsidP="00062529">
      <w:pPr>
        <w:pStyle w:val="ListParagraph"/>
        <w:numPr>
          <w:ilvl w:val="1"/>
          <w:numId w:val="15"/>
        </w:numPr>
        <w:spacing w:before="60" w:after="0" w:line="240" w:lineRule="auto"/>
        <w:contextualSpacing w:val="0"/>
        <w:pPrChange w:id="272" w:author="Streeter, Michele" w:date="2019-10-28T12:02:00Z">
          <w:pPr>
            <w:pStyle w:val="ListParagraph"/>
            <w:numPr>
              <w:ilvl w:val="2"/>
              <w:numId w:val="15"/>
            </w:numPr>
            <w:spacing w:before="60" w:after="0" w:line="240" w:lineRule="auto"/>
            <w:ind w:left="2520" w:hanging="180"/>
            <w:contextualSpacing w:val="0"/>
          </w:pPr>
        </w:pPrChange>
      </w:pPr>
      <w:ins w:id="273" w:author="Streeter, Michele" w:date="2019-10-28T12:02:00Z">
        <w:r>
          <w:lastRenderedPageBreak/>
          <w:t xml:space="preserve">Edit – </w:t>
        </w:r>
      </w:ins>
      <w:ins w:id="274" w:author="Streeter, Michele" w:date="2019-10-28T12:03:00Z">
        <w:r>
          <w:t>D</w:t>
        </w:r>
      </w:ins>
      <w:ins w:id="275" w:author="Streeter, Michele" w:date="2019-10-28T12:02:00Z">
        <w:r>
          <w:t>ouble click on a row to</w:t>
        </w:r>
      </w:ins>
      <w:ins w:id="276" w:author="Streeter, Michele" w:date="2019-10-28T12:03:00Z">
        <w:r>
          <w:t xml:space="preserve"> open the Edit screen.</w:t>
        </w:r>
      </w:ins>
    </w:p>
    <w:p w14:paraId="4AED010D" w14:textId="60913AD2" w:rsidR="00D63814" w:rsidRDefault="00F230FC" w:rsidP="00D63814">
      <w:pPr>
        <w:pStyle w:val="ListParagraph"/>
        <w:numPr>
          <w:ilvl w:val="0"/>
          <w:numId w:val="15"/>
        </w:numPr>
        <w:spacing w:before="60" w:after="0" w:line="240" w:lineRule="auto"/>
        <w:contextualSpacing w:val="0"/>
        <w:rPr>
          <w:ins w:id="277" w:author="Streeter, Michele" w:date="2019-10-28T12:02:00Z"/>
        </w:rPr>
      </w:pPr>
      <w:ins w:id="278" w:author="Streeter, Michele" w:date="2019-10-24T14:18:00Z">
        <w:r>
          <w:t xml:space="preserve">To be confirmed: </w:t>
        </w:r>
      </w:ins>
      <w:del w:id="279" w:author="Streeter, Michele" w:date="2019-10-24T14:18:00Z">
        <w:r w:rsidR="00D63814" w:rsidDel="00F230FC">
          <w:delText xml:space="preserve">Cases </w:delText>
        </w:r>
      </w:del>
      <w:ins w:id="280" w:author="Streeter, Michele" w:date="2019-10-24T14:18:00Z">
        <w:r>
          <w:t xml:space="preserve">Trials </w:t>
        </w:r>
      </w:ins>
      <w:r w:rsidR="00D63814">
        <w:t>will also be added via a</w:t>
      </w:r>
      <w:r w:rsidR="00813AD2">
        <w:t>n event-driven</w:t>
      </w:r>
      <w:r w:rsidR="00D63814">
        <w:t xml:space="preserve"> process that will </w:t>
      </w:r>
      <w:r w:rsidR="00813AD2">
        <w:t xml:space="preserve">monitor a specified mailbox to import </w:t>
      </w:r>
      <w:del w:id="281" w:author="Streeter, Michele" w:date="2019-10-24T14:18:00Z">
        <w:r w:rsidR="00A37ABB" w:rsidDel="00F230FC">
          <w:delText>Cases</w:delText>
        </w:r>
        <w:r w:rsidR="00D63814" w:rsidDel="00F230FC">
          <w:delText xml:space="preserve"> </w:delText>
        </w:r>
      </w:del>
      <w:ins w:id="282" w:author="Streeter, Michele" w:date="2019-10-24T14:18:00Z">
        <w:r>
          <w:t xml:space="preserve">Trials </w:t>
        </w:r>
      </w:ins>
      <w:r w:rsidR="00D63814">
        <w:t>e-</w:t>
      </w:r>
      <w:r w:rsidR="00A37ABB">
        <w:t>mailed</w:t>
      </w:r>
      <w:r w:rsidR="00D63814">
        <w:t xml:space="preserve"> by Verdict Search</w:t>
      </w:r>
      <w:r w:rsidR="00813AD2">
        <w:t>.</w:t>
      </w:r>
    </w:p>
    <w:p w14:paraId="3D1A4F53" w14:textId="02A5BF39" w:rsidR="00062529" w:rsidRDefault="00A931E7" w:rsidP="00DE6516">
      <w:pPr>
        <w:pStyle w:val="ListParagraph"/>
        <w:numPr>
          <w:ilvl w:val="0"/>
          <w:numId w:val="15"/>
        </w:numPr>
        <w:spacing w:before="60" w:after="0" w:line="240" w:lineRule="auto"/>
        <w:contextualSpacing w:val="0"/>
        <w:rPr>
          <w:ins w:id="283" w:author="Streeter, Michele" w:date="2019-10-28T12:04:00Z"/>
        </w:rPr>
        <w:pPrChange w:id="284" w:author="Streeter, Michele" w:date="2019-10-28T12:04:00Z">
          <w:pPr>
            <w:pStyle w:val="ListParagraph"/>
            <w:numPr>
              <w:ilvl w:val="1"/>
              <w:numId w:val="15"/>
            </w:numPr>
            <w:spacing w:before="60" w:after="0" w:line="240" w:lineRule="auto"/>
            <w:ind w:left="1800" w:hanging="360"/>
            <w:contextualSpacing w:val="0"/>
          </w:pPr>
        </w:pPrChange>
      </w:pPr>
      <w:ins w:id="285" w:author="Streeter, Michele" w:date="2019-10-28T12:02:00Z">
        <w:r>
          <w:t xml:space="preserve">Data Management will open with a List View with one row per </w:t>
        </w:r>
        <w:r>
          <w:rPr>
            <w:b/>
          </w:rPr>
          <w:t>Trial</w:t>
        </w:r>
      </w:ins>
      <w:ins w:id="286" w:author="Streeter, Michele" w:date="2019-10-28T12:18:00Z">
        <w:r w:rsidR="008E1CE4">
          <w:rPr>
            <w:b/>
          </w:rPr>
          <w:t>.</w:t>
        </w:r>
      </w:ins>
      <w:bookmarkStart w:id="287" w:name="_GoBack"/>
      <w:bookmarkEnd w:id="287"/>
    </w:p>
    <w:p w14:paraId="0250EB01" w14:textId="77777777" w:rsidR="00DE6516" w:rsidRDefault="00DE6516" w:rsidP="00DE6516">
      <w:pPr>
        <w:pStyle w:val="ListParagraph"/>
        <w:numPr>
          <w:ilvl w:val="0"/>
          <w:numId w:val="17"/>
        </w:numPr>
        <w:spacing w:before="120" w:after="120" w:line="240" w:lineRule="auto"/>
        <w:contextualSpacing w:val="0"/>
        <w:rPr>
          <w:ins w:id="288" w:author="Streeter, Michele" w:date="2019-10-28T12:04:00Z"/>
        </w:rPr>
        <w:pPrChange w:id="289" w:author="Streeter, Michele" w:date="2019-10-28T12:04:00Z">
          <w:pPr>
            <w:pStyle w:val="ListParagraph"/>
            <w:numPr>
              <w:numId w:val="5"/>
            </w:numPr>
            <w:spacing w:before="120" w:after="120" w:line="240" w:lineRule="auto"/>
            <w:ind w:left="1080" w:hanging="360"/>
            <w:contextualSpacing w:val="0"/>
          </w:pPr>
        </w:pPrChange>
      </w:pPr>
      <w:ins w:id="290" w:author="Streeter, Michele" w:date="2019-10-28T12:04:00Z">
        <w:r>
          <w:t>The following columns will be Frozen:</w:t>
        </w:r>
      </w:ins>
    </w:p>
    <w:p w14:paraId="6983B77A" w14:textId="77777777" w:rsidR="00FD063C" w:rsidRDefault="00FD063C" w:rsidP="005C79B7">
      <w:pPr>
        <w:pStyle w:val="ListParagraph"/>
        <w:numPr>
          <w:ilvl w:val="0"/>
          <w:numId w:val="20"/>
        </w:numPr>
        <w:spacing w:before="60" w:after="0" w:line="240" w:lineRule="auto"/>
        <w:contextualSpacing w:val="0"/>
        <w:rPr>
          <w:ins w:id="291" w:author="Streeter, Michele" w:date="2019-10-28T12:07:00Z"/>
        </w:rPr>
      </w:pPr>
      <w:ins w:id="292" w:author="Streeter, Michele" w:date="2019-10-28T12:07:00Z">
        <w:r>
          <w:t>Case Number</w:t>
        </w:r>
      </w:ins>
    </w:p>
    <w:p w14:paraId="568493F9" w14:textId="77777777" w:rsidR="00F909C4" w:rsidRDefault="00F909C4" w:rsidP="00BB42E1">
      <w:pPr>
        <w:pStyle w:val="ListParagraph"/>
        <w:numPr>
          <w:ilvl w:val="0"/>
          <w:numId w:val="20"/>
        </w:numPr>
        <w:spacing w:after="0" w:line="240" w:lineRule="auto"/>
        <w:ind w:left="2707"/>
        <w:contextualSpacing w:val="0"/>
        <w:rPr>
          <w:ins w:id="293" w:author="Streeter, Michele" w:date="2019-10-28T12:08:00Z"/>
        </w:rPr>
        <w:pPrChange w:id="294" w:author="Streeter, Michele" w:date="2019-10-28T12:09:00Z">
          <w:pPr>
            <w:pStyle w:val="ListParagraph"/>
            <w:numPr>
              <w:numId w:val="20"/>
            </w:numPr>
            <w:spacing w:before="60" w:after="0" w:line="240" w:lineRule="auto"/>
            <w:ind w:left="2700" w:hanging="360"/>
            <w:contextualSpacing w:val="0"/>
          </w:pPr>
        </w:pPrChange>
      </w:pPr>
      <w:ins w:id="295" w:author="Streeter, Michele" w:date="2019-10-28T12:07:00Z">
        <w:r>
          <w:t>Case Type</w:t>
        </w:r>
      </w:ins>
      <w:ins w:id="296" w:author="Streeter, Michele" w:date="2019-10-28T12:08:00Z">
        <w:r>
          <w:t xml:space="preserve"> (all values will be displayed, comma separated)</w:t>
        </w:r>
      </w:ins>
    </w:p>
    <w:p w14:paraId="755443ED" w14:textId="780798FA" w:rsidR="00DE6516" w:rsidRDefault="00DE6516" w:rsidP="00BB42E1">
      <w:pPr>
        <w:pStyle w:val="ListParagraph"/>
        <w:numPr>
          <w:ilvl w:val="0"/>
          <w:numId w:val="20"/>
        </w:numPr>
        <w:spacing w:after="0" w:line="240" w:lineRule="auto"/>
        <w:ind w:left="2707"/>
        <w:contextualSpacing w:val="0"/>
        <w:rPr>
          <w:ins w:id="297" w:author="Streeter, Michele" w:date="2019-10-28T12:04:00Z"/>
        </w:rPr>
        <w:pPrChange w:id="298" w:author="Streeter, Michele" w:date="2019-10-28T12:09:00Z">
          <w:pPr>
            <w:pStyle w:val="ListParagraph"/>
            <w:numPr>
              <w:ilvl w:val="1"/>
              <w:numId w:val="5"/>
            </w:numPr>
            <w:spacing w:before="120" w:after="0" w:line="240" w:lineRule="auto"/>
            <w:ind w:left="1800" w:hanging="360"/>
            <w:contextualSpacing w:val="0"/>
          </w:pPr>
        </w:pPrChange>
      </w:pPr>
      <w:ins w:id="299" w:author="Streeter, Michele" w:date="2019-10-28T12:04:00Z">
        <w:r>
          <w:t>Verdict Amount</w:t>
        </w:r>
      </w:ins>
    </w:p>
    <w:p w14:paraId="3CBECEA4" w14:textId="77777777" w:rsidR="00DE6516" w:rsidRDefault="00DE6516" w:rsidP="00BB42E1">
      <w:pPr>
        <w:pStyle w:val="ListParagraph"/>
        <w:numPr>
          <w:ilvl w:val="0"/>
          <w:numId w:val="20"/>
        </w:numPr>
        <w:spacing w:after="0" w:line="240" w:lineRule="auto"/>
        <w:ind w:left="2707"/>
        <w:contextualSpacing w:val="0"/>
        <w:rPr>
          <w:ins w:id="300" w:author="Streeter, Michele" w:date="2019-10-28T12:04:00Z"/>
        </w:rPr>
        <w:pPrChange w:id="301" w:author="Streeter, Michele" w:date="2019-10-28T12:09:00Z">
          <w:pPr>
            <w:pStyle w:val="ListParagraph"/>
            <w:numPr>
              <w:ilvl w:val="1"/>
              <w:numId w:val="5"/>
            </w:numPr>
            <w:spacing w:after="0" w:line="240" w:lineRule="auto"/>
            <w:ind w:left="1800" w:hanging="360"/>
            <w:contextualSpacing w:val="0"/>
          </w:pPr>
        </w:pPrChange>
      </w:pPr>
      <w:ins w:id="302" w:author="Streeter, Michele" w:date="2019-10-28T12:04:00Z">
        <w:r>
          <w:t>Award State</w:t>
        </w:r>
      </w:ins>
    </w:p>
    <w:p w14:paraId="7F0A3793" w14:textId="77777777" w:rsidR="00DE6516" w:rsidRDefault="00DE6516" w:rsidP="00BB42E1">
      <w:pPr>
        <w:pStyle w:val="ListParagraph"/>
        <w:numPr>
          <w:ilvl w:val="0"/>
          <w:numId w:val="20"/>
        </w:numPr>
        <w:spacing w:after="0" w:line="240" w:lineRule="auto"/>
        <w:ind w:left="2707"/>
        <w:contextualSpacing w:val="0"/>
        <w:rPr>
          <w:ins w:id="303" w:author="Streeter, Michele" w:date="2019-10-28T12:04:00Z"/>
        </w:rPr>
        <w:pPrChange w:id="304" w:author="Streeter, Michele" w:date="2019-10-28T12:09:00Z">
          <w:pPr>
            <w:pStyle w:val="ListParagraph"/>
            <w:numPr>
              <w:ilvl w:val="1"/>
              <w:numId w:val="5"/>
            </w:numPr>
            <w:spacing w:after="0" w:line="240" w:lineRule="auto"/>
            <w:ind w:left="1800" w:hanging="360"/>
            <w:contextualSpacing w:val="0"/>
          </w:pPr>
        </w:pPrChange>
      </w:pPr>
      <w:ins w:id="305" w:author="Streeter, Michele" w:date="2019-10-28T12:04:00Z">
        <w:r>
          <w:t>Plaintiff Name (all names will be displayed, comma separated)</w:t>
        </w:r>
      </w:ins>
    </w:p>
    <w:p w14:paraId="7D092028" w14:textId="7D3B849C" w:rsidR="00DE6516" w:rsidRPr="00052344" w:rsidRDefault="00DE6516" w:rsidP="00C6051F">
      <w:pPr>
        <w:pStyle w:val="ListParagraph"/>
        <w:numPr>
          <w:ilvl w:val="1"/>
          <w:numId w:val="5"/>
        </w:numPr>
        <w:spacing w:before="120" w:after="120" w:line="240" w:lineRule="auto"/>
        <w:contextualSpacing w:val="0"/>
        <w:rPr>
          <w:ins w:id="306" w:author="Streeter, Michele" w:date="2019-10-28T12:04:00Z"/>
          <w:rPrChange w:id="307" w:author="Streeter, Michele" w:date="2019-10-28T12:05:00Z">
            <w:rPr>
              <w:ins w:id="308" w:author="Streeter, Michele" w:date="2019-10-28T12:04:00Z"/>
            </w:rPr>
          </w:rPrChange>
        </w:rPr>
        <w:pPrChange w:id="309" w:author="Streeter, Michele" w:date="2019-10-28T12:13:00Z">
          <w:pPr>
            <w:pStyle w:val="ListParagraph"/>
            <w:numPr>
              <w:ilvl w:val="1"/>
              <w:numId w:val="5"/>
            </w:numPr>
            <w:spacing w:after="0" w:line="240" w:lineRule="auto"/>
            <w:ind w:left="1800" w:hanging="360"/>
            <w:contextualSpacing w:val="0"/>
          </w:pPr>
        </w:pPrChange>
      </w:pPr>
      <w:ins w:id="310" w:author="Streeter, Michele" w:date="2019-10-28T12:04:00Z">
        <w:r>
          <w:t>The following columns will be in the Default View:</w:t>
        </w:r>
      </w:ins>
    </w:p>
    <w:p w14:paraId="7DC4CF48" w14:textId="7BAB26F6" w:rsidR="00DE6516" w:rsidRDefault="006356F5" w:rsidP="005C79B7">
      <w:pPr>
        <w:pStyle w:val="ListParagraph"/>
        <w:numPr>
          <w:ilvl w:val="0"/>
          <w:numId w:val="21"/>
        </w:numPr>
        <w:spacing w:before="60" w:after="0" w:line="240" w:lineRule="auto"/>
        <w:contextualSpacing w:val="0"/>
        <w:rPr>
          <w:ins w:id="311" w:author="Streeter, Michele" w:date="2019-10-28T12:05:00Z"/>
        </w:rPr>
        <w:pPrChange w:id="312" w:author="Streeter, Michele" w:date="2019-10-28T12:07:00Z">
          <w:pPr>
            <w:pStyle w:val="ListParagraph"/>
            <w:numPr>
              <w:numId w:val="19"/>
            </w:numPr>
            <w:spacing w:before="60" w:after="0" w:line="240" w:lineRule="auto"/>
            <w:ind w:left="2700" w:hanging="360"/>
            <w:contextualSpacing w:val="0"/>
          </w:pPr>
        </w:pPrChange>
      </w:pPr>
      <w:ins w:id="313" w:author="Streeter, Michele" w:date="2019-10-28T12:05:00Z">
        <w:r>
          <w:t>Verdict Date</w:t>
        </w:r>
      </w:ins>
    </w:p>
    <w:p w14:paraId="7002A4AC" w14:textId="3AFAFDBD" w:rsidR="006356F5" w:rsidRDefault="006356F5" w:rsidP="00BB42E1">
      <w:pPr>
        <w:pStyle w:val="ListParagraph"/>
        <w:numPr>
          <w:ilvl w:val="0"/>
          <w:numId w:val="21"/>
        </w:numPr>
        <w:spacing w:after="0" w:line="240" w:lineRule="auto"/>
        <w:ind w:left="2707"/>
        <w:contextualSpacing w:val="0"/>
        <w:rPr>
          <w:ins w:id="314" w:author="Streeter, Michele" w:date="2019-10-28T12:05:00Z"/>
        </w:rPr>
        <w:pPrChange w:id="315" w:author="Streeter, Michele" w:date="2019-10-28T12:09:00Z">
          <w:pPr>
            <w:pStyle w:val="ListParagraph"/>
            <w:numPr>
              <w:numId w:val="19"/>
            </w:numPr>
            <w:spacing w:before="60" w:after="0" w:line="240" w:lineRule="auto"/>
            <w:ind w:left="2700" w:hanging="360"/>
            <w:contextualSpacing w:val="0"/>
          </w:pPr>
        </w:pPrChange>
      </w:pPr>
      <w:ins w:id="316" w:author="Streeter, Michele" w:date="2019-10-28T12:05:00Z">
        <w:r>
          <w:t>Settlement Date</w:t>
        </w:r>
      </w:ins>
    </w:p>
    <w:p w14:paraId="5AFCF72E" w14:textId="3CBD95F2" w:rsidR="006356F5" w:rsidRDefault="006356F5" w:rsidP="00BB42E1">
      <w:pPr>
        <w:pStyle w:val="ListParagraph"/>
        <w:numPr>
          <w:ilvl w:val="0"/>
          <w:numId w:val="21"/>
        </w:numPr>
        <w:spacing w:after="0" w:line="240" w:lineRule="auto"/>
        <w:ind w:left="2707"/>
        <w:contextualSpacing w:val="0"/>
        <w:rPr>
          <w:ins w:id="317" w:author="Streeter, Michele" w:date="2019-10-28T12:06:00Z"/>
        </w:rPr>
        <w:pPrChange w:id="318" w:author="Streeter, Michele" w:date="2019-10-28T12:09:00Z">
          <w:pPr>
            <w:pStyle w:val="ListParagraph"/>
            <w:numPr>
              <w:numId w:val="19"/>
            </w:numPr>
            <w:spacing w:before="60" w:after="0" w:line="240" w:lineRule="auto"/>
            <w:ind w:left="2700" w:hanging="360"/>
            <w:contextualSpacing w:val="0"/>
          </w:pPr>
        </w:pPrChange>
      </w:pPr>
      <w:ins w:id="319" w:author="Streeter, Michele" w:date="2019-10-28T12:06:00Z">
        <w:r>
          <w:t>Last Update Date</w:t>
        </w:r>
      </w:ins>
    </w:p>
    <w:p w14:paraId="502E2FFE" w14:textId="55591524" w:rsidR="006356F5" w:rsidRDefault="005C79B7" w:rsidP="00BB42E1">
      <w:pPr>
        <w:pStyle w:val="ListParagraph"/>
        <w:numPr>
          <w:ilvl w:val="0"/>
          <w:numId w:val="21"/>
        </w:numPr>
        <w:spacing w:after="0" w:line="240" w:lineRule="auto"/>
        <w:ind w:left="2707"/>
        <w:contextualSpacing w:val="0"/>
        <w:rPr>
          <w:ins w:id="320" w:author="Streeter, Michele" w:date="2019-10-28T12:06:00Z"/>
        </w:rPr>
        <w:pPrChange w:id="321" w:author="Streeter, Michele" w:date="2019-10-28T12:09:00Z">
          <w:pPr>
            <w:pStyle w:val="ListParagraph"/>
            <w:numPr>
              <w:numId w:val="19"/>
            </w:numPr>
            <w:spacing w:before="60" w:after="0" w:line="240" w:lineRule="auto"/>
            <w:ind w:left="2700" w:hanging="360"/>
            <w:contextualSpacing w:val="0"/>
          </w:pPr>
        </w:pPrChange>
      </w:pPr>
      <w:ins w:id="322" w:author="Streeter, Michele" w:date="2019-10-28T12:06:00Z">
        <w:r>
          <w:t>Last Update By</w:t>
        </w:r>
      </w:ins>
    </w:p>
    <w:p w14:paraId="558CFABE" w14:textId="2795426E" w:rsidR="005C79B7" w:rsidRDefault="005C79B7" w:rsidP="00BB42E1">
      <w:pPr>
        <w:pStyle w:val="ListParagraph"/>
        <w:numPr>
          <w:ilvl w:val="0"/>
          <w:numId w:val="21"/>
        </w:numPr>
        <w:spacing w:after="0" w:line="240" w:lineRule="auto"/>
        <w:ind w:left="2707"/>
        <w:contextualSpacing w:val="0"/>
        <w:pPrChange w:id="323" w:author="Streeter, Michele" w:date="2019-10-28T12:09:00Z">
          <w:pPr>
            <w:pStyle w:val="ListParagraph"/>
            <w:numPr>
              <w:numId w:val="15"/>
            </w:numPr>
            <w:spacing w:before="60" w:after="0" w:line="240" w:lineRule="auto"/>
            <w:ind w:left="1080" w:hanging="360"/>
            <w:contextualSpacing w:val="0"/>
          </w:pPr>
        </w:pPrChange>
      </w:pPr>
      <w:ins w:id="324" w:author="Streeter, Michele" w:date="2019-10-28T12:06:00Z">
        <w:r>
          <w:t>Last Update Source</w:t>
        </w:r>
      </w:ins>
    </w:p>
    <w:p w14:paraId="014E3DCC" w14:textId="52F2774F" w:rsidR="005A5526" w:rsidRPr="005A5526" w:rsidDel="005C79B7" w:rsidRDefault="005A5526" w:rsidP="005A5526">
      <w:pPr>
        <w:rPr>
          <w:del w:id="325" w:author="Streeter, Michele" w:date="2019-10-28T12:06:00Z"/>
          <w:lang w:eastAsia="x-none"/>
        </w:rPr>
      </w:pPr>
    </w:p>
    <w:tbl>
      <w:tblPr>
        <w:tblStyle w:val="TableGrid"/>
        <w:tblW w:w="13590" w:type="dxa"/>
        <w:tblInd w:w="175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900"/>
        <w:gridCol w:w="1080"/>
        <w:gridCol w:w="540"/>
        <w:gridCol w:w="6660"/>
        <w:gridCol w:w="1080"/>
        <w:gridCol w:w="1080"/>
        <w:tblGridChange w:id="326">
          <w:tblGrid>
            <w:gridCol w:w="900"/>
            <w:gridCol w:w="1080"/>
            <w:gridCol w:w="540"/>
            <w:gridCol w:w="6660"/>
            <w:gridCol w:w="1080"/>
            <w:gridCol w:w="1080"/>
          </w:tblGrid>
        </w:tblGridChange>
      </w:tblGrid>
      <w:tr w:rsidR="006356F5" w:rsidDel="005C79B7" w14:paraId="2B56B29D" w14:textId="33DA3619" w:rsidTr="006356F5">
        <w:trPr>
          <w:del w:id="327" w:author="Streeter, Michele" w:date="2019-10-28T12:06:00Z"/>
        </w:trPr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1A56811" w14:textId="0FB7BF1F" w:rsidR="006356F5" w:rsidRPr="007613DD" w:rsidDel="005C79B7" w:rsidRDefault="006356F5" w:rsidP="00686330">
            <w:pPr>
              <w:jc w:val="center"/>
              <w:rPr>
                <w:del w:id="328" w:author="Streeter, Michele" w:date="2019-10-28T12:06:00Z"/>
                <w:b/>
                <w:color w:val="404040" w:themeColor="text1" w:themeTint="BF"/>
                <w:sz w:val="18"/>
                <w:lang w:eastAsia="x-none"/>
              </w:rPr>
            </w:pPr>
            <w:del w:id="329" w:author="Streeter, Michele" w:date="2019-10-28T12:06:00Z">
              <w:r w:rsidRPr="007613DD" w:rsidDel="005C79B7">
                <w:rPr>
                  <w:b/>
                  <w:color w:val="404040" w:themeColor="text1" w:themeTint="BF"/>
                  <w:sz w:val="18"/>
                  <w:lang w:eastAsia="x-none"/>
                </w:rPr>
                <w:delText>Action</w:delText>
              </w:r>
            </w:del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31962D6B" w14:textId="4A43DA6C" w:rsidR="006356F5" w:rsidRPr="007613DD" w:rsidDel="005C79B7" w:rsidRDefault="006356F5" w:rsidP="00686330">
            <w:pPr>
              <w:jc w:val="center"/>
              <w:rPr>
                <w:del w:id="330" w:author="Streeter, Michele" w:date="2019-10-28T12:06:00Z"/>
                <w:b/>
                <w:color w:val="404040" w:themeColor="text1" w:themeTint="BF"/>
                <w:sz w:val="18"/>
                <w:lang w:eastAsia="x-none"/>
              </w:rPr>
            </w:pPr>
            <w:del w:id="331" w:author="Streeter, Michele" w:date="2019-10-28T12:06:00Z">
              <w:r w:rsidRPr="007613DD" w:rsidDel="005C79B7">
                <w:rPr>
                  <w:b/>
                  <w:color w:val="404040" w:themeColor="text1" w:themeTint="BF"/>
                  <w:sz w:val="18"/>
                  <w:lang w:eastAsia="x-none"/>
                </w:rPr>
                <w:delText>Case/Docket Number</w:delText>
              </w:r>
            </w:del>
          </w:p>
        </w:tc>
        <w:tc>
          <w:tcPr>
            <w:tcW w:w="540" w:type="dxa"/>
            <w:shd w:val="clear" w:color="auto" w:fill="D9D9D9" w:themeFill="background1" w:themeFillShade="D9"/>
            <w:vAlign w:val="center"/>
          </w:tcPr>
          <w:p w14:paraId="69592DA9" w14:textId="7C9710B6" w:rsidR="006356F5" w:rsidRPr="007613DD" w:rsidDel="005C79B7" w:rsidRDefault="006356F5" w:rsidP="00686330">
            <w:pPr>
              <w:jc w:val="center"/>
              <w:rPr>
                <w:del w:id="332" w:author="Streeter, Michele" w:date="2019-10-28T12:06:00Z"/>
                <w:b/>
                <w:color w:val="404040" w:themeColor="text1" w:themeTint="BF"/>
                <w:sz w:val="18"/>
                <w:lang w:eastAsia="x-none"/>
              </w:rPr>
            </w:pPr>
            <w:del w:id="333" w:author="Streeter, Michele" w:date="2019-10-28T11:45:00Z">
              <w:r w:rsidRPr="007613DD" w:rsidDel="00C2334E">
                <w:rPr>
                  <w:b/>
                  <w:color w:val="404040" w:themeColor="text1" w:themeTint="BF"/>
                  <w:sz w:val="18"/>
                  <w:lang w:eastAsia="x-none"/>
                </w:rPr>
                <w:delText>Primary Case Type</w:delText>
              </w:r>
            </w:del>
          </w:p>
        </w:tc>
        <w:tc>
          <w:tcPr>
            <w:tcW w:w="6660" w:type="dxa"/>
            <w:shd w:val="clear" w:color="auto" w:fill="D9D9D9" w:themeFill="background1" w:themeFillShade="D9"/>
            <w:vAlign w:val="center"/>
          </w:tcPr>
          <w:p w14:paraId="73460BA3" w14:textId="7210C17B" w:rsidR="006356F5" w:rsidRPr="007613DD" w:rsidDel="005C79B7" w:rsidRDefault="006356F5" w:rsidP="00686330">
            <w:pPr>
              <w:jc w:val="center"/>
              <w:rPr>
                <w:del w:id="334" w:author="Streeter, Michele" w:date="2019-10-28T12:06:00Z"/>
                <w:b/>
                <w:color w:val="404040" w:themeColor="text1" w:themeTint="BF"/>
                <w:sz w:val="18"/>
                <w:lang w:eastAsia="x-none"/>
              </w:rPr>
            </w:pPr>
            <w:del w:id="335" w:author="Streeter, Michele" w:date="2019-10-28T12:06:00Z">
              <w:r w:rsidRPr="007613DD" w:rsidDel="005C79B7">
                <w:rPr>
                  <w:b/>
                  <w:color w:val="404040" w:themeColor="text1" w:themeTint="BF"/>
                  <w:sz w:val="18"/>
                  <w:lang w:eastAsia="x-none"/>
                </w:rPr>
                <w:delText>Last Update Date</w:delText>
              </w:r>
            </w:del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1396BBE" w14:textId="07DB82E6" w:rsidR="006356F5" w:rsidRPr="007613DD" w:rsidDel="005C79B7" w:rsidRDefault="006356F5" w:rsidP="00686330">
            <w:pPr>
              <w:jc w:val="center"/>
              <w:rPr>
                <w:del w:id="336" w:author="Streeter, Michele" w:date="2019-10-28T12:06:00Z"/>
                <w:b/>
                <w:color w:val="404040" w:themeColor="text1" w:themeTint="BF"/>
                <w:sz w:val="18"/>
                <w:lang w:eastAsia="x-none"/>
              </w:rPr>
            </w:pPr>
            <w:del w:id="337" w:author="Streeter, Michele" w:date="2019-10-28T12:06:00Z">
              <w:r w:rsidRPr="007613DD" w:rsidDel="005C79B7">
                <w:rPr>
                  <w:b/>
                  <w:color w:val="404040" w:themeColor="text1" w:themeTint="BF"/>
                  <w:sz w:val="18"/>
                  <w:lang w:eastAsia="x-none"/>
                </w:rPr>
                <w:delText>Last Update By</w:delText>
              </w:r>
            </w:del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2E737DB" w14:textId="0B3964BC" w:rsidR="006356F5" w:rsidDel="005C79B7" w:rsidRDefault="006356F5" w:rsidP="00732F64">
            <w:pPr>
              <w:jc w:val="center"/>
              <w:rPr>
                <w:del w:id="338" w:author="Streeter, Michele" w:date="2019-10-28T12:06:00Z"/>
                <w:b/>
                <w:color w:val="404040" w:themeColor="text1" w:themeTint="BF"/>
                <w:sz w:val="18"/>
                <w:lang w:eastAsia="x-none"/>
              </w:rPr>
            </w:pPr>
            <w:del w:id="339" w:author="Streeter, Michele" w:date="2019-10-28T12:06:00Z">
              <w:r w:rsidDel="005C79B7">
                <w:rPr>
                  <w:b/>
                  <w:color w:val="404040" w:themeColor="text1" w:themeTint="BF"/>
                  <w:sz w:val="18"/>
                  <w:lang w:eastAsia="x-none"/>
                </w:rPr>
                <w:delText>Last Update Source</w:delText>
              </w:r>
            </w:del>
          </w:p>
        </w:tc>
      </w:tr>
      <w:tr w:rsidR="006356F5" w:rsidDel="005C79B7" w14:paraId="7EED04E9" w14:textId="0AFC6C8B" w:rsidTr="006356F5">
        <w:trPr>
          <w:del w:id="340" w:author="Streeter, Michele" w:date="2019-10-28T12:06:00Z"/>
        </w:trPr>
        <w:tc>
          <w:tcPr>
            <w:tcW w:w="900" w:type="dxa"/>
            <w:vAlign w:val="center"/>
          </w:tcPr>
          <w:p w14:paraId="380EF3CC" w14:textId="555A2097" w:rsidR="006356F5" w:rsidRPr="007613DD" w:rsidDel="005C79B7" w:rsidRDefault="006356F5" w:rsidP="00F03CCC">
            <w:pPr>
              <w:rPr>
                <w:del w:id="341" w:author="Streeter, Michele" w:date="2019-10-28T12:06:00Z"/>
                <w:sz w:val="18"/>
                <w:lang w:eastAsia="x-none"/>
              </w:rPr>
            </w:pPr>
            <w:del w:id="342" w:author="Streeter, Michele" w:date="2019-10-28T11:44:00Z">
              <w:r w:rsidRPr="00F03CCC" w:rsidDel="00E27B91">
                <w:rPr>
                  <w:color w:val="365F91" w:themeColor="accent1" w:themeShade="BF"/>
                  <w:sz w:val="22"/>
                  <w:lang w:eastAsia="x-none"/>
                </w:rPr>
                <w:sym w:font="Wingdings 2" w:char="F0C9"/>
              </w:r>
            </w:del>
            <w:del w:id="343" w:author="Streeter, Michele" w:date="2019-10-28T11:57:00Z">
              <w:r w:rsidRPr="007613DD" w:rsidDel="00520AC8">
                <w:rPr>
                  <w:noProof/>
                  <w:sz w:val="18"/>
                </w:rPr>
                <w:drawing>
                  <wp:inline distT="0" distB="0" distL="0" distR="0" wp14:anchorId="65B228A4" wp14:editId="4FF23F07">
                    <wp:extent cx="341601" cy="163902"/>
                    <wp:effectExtent l="0" t="0" r="1905" b="762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 rotWithShape="1">
                            <a:blip r:embed="rId19"/>
                            <a:srcRect l="1" t="17171" r="5630" b="23982"/>
                            <a:stretch/>
                          </pic:blipFill>
                          <pic:spPr bwMode="auto">
                            <a:xfrm>
                              <a:off x="0" y="0"/>
                              <a:ext cx="341601" cy="16390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</wp:inline>
                </w:drawing>
              </w:r>
            </w:del>
          </w:p>
        </w:tc>
        <w:tc>
          <w:tcPr>
            <w:tcW w:w="1080" w:type="dxa"/>
          </w:tcPr>
          <w:p w14:paraId="30ABACE1" w14:textId="7DA133F1" w:rsidR="006356F5" w:rsidRPr="007613DD" w:rsidDel="005C79B7" w:rsidRDefault="006356F5" w:rsidP="00686330">
            <w:pPr>
              <w:rPr>
                <w:del w:id="344" w:author="Streeter, Michele" w:date="2019-10-28T12:06:00Z"/>
                <w:sz w:val="18"/>
                <w:lang w:eastAsia="x-none"/>
              </w:rPr>
            </w:pPr>
            <w:del w:id="345" w:author="Streeter, Michele" w:date="2019-10-28T12:06:00Z">
              <w:r w:rsidRPr="007613DD" w:rsidDel="005C79B7">
                <w:rPr>
                  <w:sz w:val="18"/>
                  <w:lang w:eastAsia="x-none"/>
                </w:rPr>
                <w:delText>12345</w:delText>
              </w:r>
            </w:del>
          </w:p>
        </w:tc>
        <w:tc>
          <w:tcPr>
            <w:tcW w:w="540" w:type="dxa"/>
          </w:tcPr>
          <w:p w14:paraId="4514106D" w14:textId="575C4547" w:rsidR="006356F5" w:rsidRPr="007613DD" w:rsidDel="005C79B7" w:rsidRDefault="006356F5" w:rsidP="00686330">
            <w:pPr>
              <w:rPr>
                <w:del w:id="346" w:author="Streeter, Michele" w:date="2019-10-28T12:06:00Z"/>
                <w:sz w:val="18"/>
                <w:lang w:eastAsia="x-none"/>
              </w:rPr>
            </w:pPr>
            <w:del w:id="347" w:author="Streeter, Michele" w:date="2019-10-28T11:45:00Z">
              <w:r w:rsidRPr="007613DD" w:rsidDel="004B10B8">
                <w:rPr>
                  <w:sz w:val="18"/>
                  <w:lang w:eastAsia="x-none"/>
                </w:rPr>
                <w:delText>Medical Malpractice</w:delText>
              </w:r>
            </w:del>
          </w:p>
        </w:tc>
        <w:tc>
          <w:tcPr>
            <w:tcW w:w="6660" w:type="dxa"/>
          </w:tcPr>
          <w:p w14:paraId="18AB258B" w14:textId="7637E2D4" w:rsidR="006356F5" w:rsidRPr="007613DD" w:rsidDel="005C79B7" w:rsidRDefault="006356F5" w:rsidP="00686330">
            <w:pPr>
              <w:rPr>
                <w:del w:id="348" w:author="Streeter, Michele" w:date="2019-10-28T12:06:00Z"/>
                <w:sz w:val="18"/>
                <w:lang w:eastAsia="x-none"/>
              </w:rPr>
            </w:pPr>
            <w:del w:id="349" w:author="Streeter, Michele" w:date="2019-10-28T12:06:00Z">
              <w:r w:rsidRPr="007613DD" w:rsidDel="005C79B7">
                <w:rPr>
                  <w:sz w:val="18"/>
                  <w:lang w:eastAsia="x-none"/>
                </w:rPr>
                <w:delText>5/13/2019</w:delText>
              </w:r>
              <w:r w:rsidDel="005C79B7">
                <w:rPr>
                  <w:sz w:val="18"/>
                  <w:lang w:eastAsia="x-none"/>
                </w:rPr>
                <w:delText xml:space="preserve"> 12:10PM</w:delText>
              </w:r>
            </w:del>
          </w:p>
        </w:tc>
        <w:tc>
          <w:tcPr>
            <w:tcW w:w="1080" w:type="dxa"/>
          </w:tcPr>
          <w:p w14:paraId="78CC0183" w14:textId="5905D267" w:rsidR="006356F5" w:rsidRPr="007613DD" w:rsidDel="005C79B7" w:rsidRDefault="006356F5" w:rsidP="00686330">
            <w:pPr>
              <w:rPr>
                <w:del w:id="350" w:author="Streeter, Michele" w:date="2019-10-28T12:06:00Z"/>
                <w:sz w:val="18"/>
                <w:lang w:eastAsia="x-none"/>
              </w:rPr>
            </w:pPr>
            <w:del w:id="351" w:author="Streeter, Michele" w:date="2019-10-28T12:06:00Z">
              <w:r w:rsidRPr="007613DD" w:rsidDel="005C79B7">
                <w:rPr>
                  <w:sz w:val="18"/>
                  <w:lang w:eastAsia="x-none"/>
                </w:rPr>
                <w:delText>ppantalena</w:delText>
              </w:r>
            </w:del>
          </w:p>
        </w:tc>
        <w:tc>
          <w:tcPr>
            <w:tcW w:w="1080" w:type="dxa"/>
          </w:tcPr>
          <w:p w14:paraId="4562EB63" w14:textId="4F65AF21" w:rsidR="006356F5" w:rsidRPr="007613DD" w:rsidDel="005C79B7" w:rsidRDefault="006356F5" w:rsidP="00686330">
            <w:pPr>
              <w:rPr>
                <w:del w:id="352" w:author="Streeter, Michele" w:date="2019-10-28T12:06:00Z"/>
                <w:sz w:val="18"/>
                <w:lang w:eastAsia="x-none"/>
              </w:rPr>
            </w:pPr>
            <w:del w:id="353" w:author="Streeter, Michele" w:date="2019-10-28T12:06:00Z">
              <w:r w:rsidDel="005C79B7">
                <w:rPr>
                  <w:sz w:val="18"/>
                  <w:lang w:eastAsia="x-none"/>
                </w:rPr>
                <w:delText>Cases.xls</w:delText>
              </w:r>
            </w:del>
          </w:p>
        </w:tc>
      </w:tr>
      <w:tr w:rsidR="006356F5" w:rsidDel="005C79B7" w14:paraId="639F0C32" w14:textId="1E7CB114" w:rsidTr="006356F5">
        <w:trPr>
          <w:del w:id="354" w:author="Streeter, Michele" w:date="2019-10-28T12:06:00Z"/>
        </w:trPr>
        <w:tc>
          <w:tcPr>
            <w:tcW w:w="900" w:type="dxa"/>
          </w:tcPr>
          <w:p w14:paraId="65E25794" w14:textId="10DCC506" w:rsidR="006356F5" w:rsidRPr="007613DD" w:rsidDel="005C79B7" w:rsidRDefault="006356F5" w:rsidP="00686330">
            <w:pPr>
              <w:rPr>
                <w:del w:id="355" w:author="Streeter, Michele" w:date="2019-10-28T12:06:00Z"/>
                <w:sz w:val="18"/>
                <w:lang w:eastAsia="x-none"/>
              </w:rPr>
            </w:pPr>
          </w:p>
        </w:tc>
        <w:tc>
          <w:tcPr>
            <w:tcW w:w="1080" w:type="dxa"/>
          </w:tcPr>
          <w:p w14:paraId="3746A933" w14:textId="007F3753" w:rsidR="006356F5" w:rsidRPr="007613DD" w:rsidDel="005C79B7" w:rsidRDefault="006356F5" w:rsidP="00686330">
            <w:pPr>
              <w:rPr>
                <w:del w:id="356" w:author="Streeter, Michele" w:date="2019-10-28T12:06:00Z"/>
                <w:sz w:val="18"/>
                <w:lang w:eastAsia="x-none"/>
              </w:rPr>
            </w:pPr>
          </w:p>
        </w:tc>
        <w:tc>
          <w:tcPr>
            <w:tcW w:w="540" w:type="dxa"/>
          </w:tcPr>
          <w:p w14:paraId="2CD5DA9A" w14:textId="67D54EA6" w:rsidR="006356F5" w:rsidRPr="007613DD" w:rsidDel="005C79B7" w:rsidRDefault="006356F5" w:rsidP="00686330">
            <w:pPr>
              <w:rPr>
                <w:del w:id="357" w:author="Streeter, Michele" w:date="2019-10-28T12:06:00Z"/>
                <w:sz w:val="18"/>
                <w:lang w:eastAsia="x-none"/>
              </w:rPr>
            </w:pPr>
          </w:p>
        </w:tc>
        <w:tc>
          <w:tcPr>
            <w:tcW w:w="6660" w:type="dxa"/>
          </w:tcPr>
          <w:p w14:paraId="437FE6FA" w14:textId="0F2233F3" w:rsidR="006356F5" w:rsidRPr="007613DD" w:rsidDel="005C79B7" w:rsidRDefault="006356F5" w:rsidP="00686330">
            <w:pPr>
              <w:rPr>
                <w:del w:id="358" w:author="Streeter, Michele" w:date="2019-10-28T12:06:00Z"/>
                <w:sz w:val="18"/>
                <w:lang w:eastAsia="x-none"/>
              </w:rPr>
            </w:pPr>
          </w:p>
        </w:tc>
        <w:tc>
          <w:tcPr>
            <w:tcW w:w="1080" w:type="dxa"/>
          </w:tcPr>
          <w:p w14:paraId="1CCCCA5B" w14:textId="2E2F9B63" w:rsidR="006356F5" w:rsidRPr="007613DD" w:rsidDel="005C79B7" w:rsidRDefault="006356F5" w:rsidP="00686330">
            <w:pPr>
              <w:rPr>
                <w:del w:id="359" w:author="Streeter, Michele" w:date="2019-10-28T12:06:00Z"/>
                <w:sz w:val="18"/>
                <w:lang w:eastAsia="x-none"/>
              </w:rPr>
            </w:pPr>
          </w:p>
        </w:tc>
        <w:tc>
          <w:tcPr>
            <w:tcW w:w="1080" w:type="dxa"/>
          </w:tcPr>
          <w:p w14:paraId="777BCE1C" w14:textId="736901F3" w:rsidR="006356F5" w:rsidRPr="007613DD" w:rsidDel="005C79B7" w:rsidRDefault="006356F5" w:rsidP="00686330">
            <w:pPr>
              <w:rPr>
                <w:del w:id="360" w:author="Streeter, Michele" w:date="2019-10-28T12:06:00Z"/>
                <w:sz w:val="18"/>
                <w:lang w:eastAsia="x-none"/>
              </w:rPr>
            </w:pPr>
          </w:p>
        </w:tc>
      </w:tr>
      <w:tr w:rsidR="006356F5" w:rsidDel="005C79B7" w14:paraId="311C7D28" w14:textId="2D255E35" w:rsidTr="006356F5">
        <w:trPr>
          <w:del w:id="361" w:author="Streeter, Michele" w:date="2019-10-28T12:06:00Z"/>
        </w:trPr>
        <w:tc>
          <w:tcPr>
            <w:tcW w:w="900" w:type="dxa"/>
          </w:tcPr>
          <w:p w14:paraId="67A3B619" w14:textId="30A21206" w:rsidR="006356F5" w:rsidRPr="007613DD" w:rsidDel="005C79B7" w:rsidRDefault="006356F5" w:rsidP="00686330">
            <w:pPr>
              <w:rPr>
                <w:del w:id="362" w:author="Streeter, Michele" w:date="2019-10-28T12:06:00Z"/>
                <w:sz w:val="18"/>
                <w:lang w:eastAsia="x-none"/>
              </w:rPr>
            </w:pPr>
          </w:p>
        </w:tc>
        <w:tc>
          <w:tcPr>
            <w:tcW w:w="1080" w:type="dxa"/>
          </w:tcPr>
          <w:p w14:paraId="0E8DD86B" w14:textId="549A4E24" w:rsidR="006356F5" w:rsidRPr="007613DD" w:rsidDel="005C79B7" w:rsidRDefault="006356F5" w:rsidP="00686330">
            <w:pPr>
              <w:rPr>
                <w:del w:id="363" w:author="Streeter, Michele" w:date="2019-10-28T12:06:00Z"/>
                <w:sz w:val="18"/>
                <w:lang w:eastAsia="x-none"/>
              </w:rPr>
            </w:pPr>
          </w:p>
        </w:tc>
        <w:tc>
          <w:tcPr>
            <w:tcW w:w="540" w:type="dxa"/>
          </w:tcPr>
          <w:p w14:paraId="72B43398" w14:textId="7A88D0D9" w:rsidR="006356F5" w:rsidRPr="007613DD" w:rsidDel="005C79B7" w:rsidRDefault="006356F5" w:rsidP="00686330">
            <w:pPr>
              <w:rPr>
                <w:del w:id="364" w:author="Streeter, Michele" w:date="2019-10-28T12:06:00Z"/>
                <w:sz w:val="18"/>
                <w:lang w:eastAsia="x-none"/>
              </w:rPr>
            </w:pPr>
          </w:p>
        </w:tc>
        <w:tc>
          <w:tcPr>
            <w:tcW w:w="6660" w:type="dxa"/>
          </w:tcPr>
          <w:p w14:paraId="3E26EA14" w14:textId="2D1C5B0C" w:rsidR="006356F5" w:rsidRPr="007613DD" w:rsidDel="005C79B7" w:rsidRDefault="006356F5" w:rsidP="00686330">
            <w:pPr>
              <w:rPr>
                <w:del w:id="365" w:author="Streeter, Michele" w:date="2019-10-28T12:06:00Z"/>
                <w:sz w:val="18"/>
                <w:lang w:eastAsia="x-none"/>
              </w:rPr>
            </w:pPr>
          </w:p>
        </w:tc>
        <w:tc>
          <w:tcPr>
            <w:tcW w:w="1080" w:type="dxa"/>
          </w:tcPr>
          <w:p w14:paraId="75EEC72C" w14:textId="33DDA53D" w:rsidR="006356F5" w:rsidRPr="007613DD" w:rsidDel="005C79B7" w:rsidRDefault="006356F5" w:rsidP="00686330">
            <w:pPr>
              <w:rPr>
                <w:del w:id="366" w:author="Streeter, Michele" w:date="2019-10-28T12:06:00Z"/>
                <w:sz w:val="18"/>
                <w:lang w:eastAsia="x-none"/>
              </w:rPr>
            </w:pPr>
          </w:p>
        </w:tc>
        <w:tc>
          <w:tcPr>
            <w:tcW w:w="1080" w:type="dxa"/>
          </w:tcPr>
          <w:p w14:paraId="645BCEE1" w14:textId="5918F2BF" w:rsidR="006356F5" w:rsidRPr="007613DD" w:rsidDel="005C79B7" w:rsidRDefault="006356F5" w:rsidP="00686330">
            <w:pPr>
              <w:rPr>
                <w:del w:id="367" w:author="Streeter, Michele" w:date="2019-10-28T12:06:00Z"/>
                <w:sz w:val="18"/>
                <w:lang w:eastAsia="x-none"/>
              </w:rPr>
            </w:pPr>
          </w:p>
        </w:tc>
      </w:tr>
      <w:tr w:rsidR="006356F5" w:rsidDel="005C79B7" w14:paraId="2915FFF4" w14:textId="4262E77B" w:rsidTr="006356F5">
        <w:trPr>
          <w:del w:id="368" w:author="Streeter, Michele" w:date="2019-10-28T12:06:00Z"/>
        </w:trPr>
        <w:tc>
          <w:tcPr>
            <w:tcW w:w="900" w:type="dxa"/>
          </w:tcPr>
          <w:p w14:paraId="2CFA4531" w14:textId="0D9BE269" w:rsidR="006356F5" w:rsidDel="005C79B7" w:rsidRDefault="006356F5" w:rsidP="00686330">
            <w:pPr>
              <w:rPr>
                <w:del w:id="369" w:author="Streeter, Michele" w:date="2019-10-28T12:06:00Z"/>
                <w:lang w:eastAsia="x-none"/>
              </w:rPr>
            </w:pPr>
          </w:p>
        </w:tc>
        <w:tc>
          <w:tcPr>
            <w:tcW w:w="1080" w:type="dxa"/>
          </w:tcPr>
          <w:p w14:paraId="183D4497" w14:textId="304990BD" w:rsidR="006356F5" w:rsidDel="005C79B7" w:rsidRDefault="006356F5" w:rsidP="00686330">
            <w:pPr>
              <w:rPr>
                <w:del w:id="370" w:author="Streeter, Michele" w:date="2019-10-28T12:06:00Z"/>
                <w:lang w:eastAsia="x-none"/>
              </w:rPr>
            </w:pPr>
          </w:p>
        </w:tc>
        <w:tc>
          <w:tcPr>
            <w:tcW w:w="540" w:type="dxa"/>
          </w:tcPr>
          <w:p w14:paraId="017D1BE4" w14:textId="567FE6F8" w:rsidR="006356F5" w:rsidDel="005C79B7" w:rsidRDefault="006356F5" w:rsidP="00686330">
            <w:pPr>
              <w:rPr>
                <w:del w:id="371" w:author="Streeter, Michele" w:date="2019-10-28T12:06:00Z"/>
                <w:lang w:eastAsia="x-none"/>
              </w:rPr>
            </w:pPr>
          </w:p>
        </w:tc>
        <w:tc>
          <w:tcPr>
            <w:tcW w:w="6660" w:type="dxa"/>
          </w:tcPr>
          <w:p w14:paraId="0758978D" w14:textId="0320F773" w:rsidR="006356F5" w:rsidDel="005C79B7" w:rsidRDefault="006356F5" w:rsidP="00686330">
            <w:pPr>
              <w:rPr>
                <w:del w:id="372" w:author="Streeter, Michele" w:date="2019-10-28T12:06:00Z"/>
                <w:lang w:eastAsia="x-none"/>
              </w:rPr>
            </w:pPr>
          </w:p>
        </w:tc>
        <w:tc>
          <w:tcPr>
            <w:tcW w:w="1080" w:type="dxa"/>
          </w:tcPr>
          <w:p w14:paraId="6CBABFE1" w14:textId="22C1B425" w:rsidR="006356F5" w:rsidDel="005C79B7" w:rsidRDefault="006356F5" w:rsidP="00686330">
            <w:pPr>
              <w:rPr>
                <w:del w:id="373" w:author="Streeter, Michele" w:date="2019-10-28T12:06:00Z"/>
                <w:lang w:eastAsia="x-none"/>
              </w:rPr>
            </w:pPr>
          </w:p>
        </w:tc>
        <w:tc>
          <w:tcPr>
            <w:tcW w:w="1080" w:type="dxa"/>
          </w:tcPr>
          <w:p w14:paraId="53601BC4" w14:textId="7C28C037" w:rsidR="006356F5" w:rsidDel="005C79B7" w:rsidRDefault="006356F5" w:rsidP="00686330">
            <w:pPr>
              <w:rPr>
                <w:del w:id="374" w:author="Streeter, Michele" w:date="2019-10-28T12:06:00Z"/>
                <w:lang w:eastAsia="x-none"/>
              </w:rPr>
            </w:pPr>
          </w:p>
        </w:tc>
      </w:tr>
    </w:tbl>
    <w:p w14:paraId="4C08EDA2" w14:textId="675729EE" w:rsidR="00612CC6" w:rsidDel="005C79B7" w:rsidRDefault="00612CC6" w:rsidP="00612CC6">
      <w:pPr>
        <w:rPr>
          <w:del w:id="375" w:author="Streeter, Michele" w:date="2019-10-28T12:06:00Z"/>
          <w:lang w:eastAsia="x-none"/>
        </w:rPr>
      </w:pPr>
    </w:p>
    <w:p w14:paraId="0D915053" w14:textId="41F1441C" w:rsidR="004A285A" w:rsidRDefault="00A444D6" w:rsidP="00A444D6">
      <w:pPr>
        <w:pStyle w:val="Heading2"/>
      </w:pPr>
      <w:r>
        <w:t xml:space="preserve">Add </w:t>
      </w:r>
      <w:del w:id="376" w:author="Streeter, Michele" w:date="2019-10-24T14:19:00Z">
        <w:r w:rsidDel="00F230FC">
          <w:delText>Case</w:delText>
        </w:r>
      </w:del>
      <w:ins w:id="377" w:author="Streeter, Michele" w:date="2019-10-24T14:19:00Z">
        <w:r w:rsidR="00F230FC">
          <w:t>Trial</w:t>
        </w:r>
      </w:ins>
    </w:p>
    <w:p w14:paraId="1AC325EB" w14:textId="77777777" w:rsidR="00356499" w:rsidRDefault="00356499" w:rsidP="00356499">
      <w:pPr>
        <w:pStyle w:val="Heading2"/>
      </w:pPr>
      <w:r>
        <w:t xml:space="preserve">Import </w:t>
      </w:r>
      <w:r w:rsidR="00026F9E">
        <w:t>From Excel</w:t>
      </w:r>
    </w:p>
    <w:p w14:paraId="4B9270D4" w14:textId="77777777" w:rsidR="00356499" w:rsidRDefault="008934E0" w:rsidP="00356499">
      <w:pPr>
        <w:pStyle w:val="ListParagraph"/>
        <w:numPr>
          <w:ilvl w:val="0"/>
          <w:numId w:val="12"/>
        </w:numPr>
        <w:spacing w:before="120" w:after="120" w:line="240" w:lineRule="auto"/>
        <w:contextualSpacing w:val="0"/>
      </w:pPr>
      <w:r>
        <w:t>A pop-up will allow the user to select the Excel file to be imported.</w:t>
      </w:r>
    </w:p>
    <w:p w14:paraId="4BFF414B" w14:textId="74F537A0" w:rsidR="00606553" w:rsidRDefault="00606553" w:rsidP="00356499">
      <w:pPr>
        <w:pStyle w:val="ListParagraph"/>
        <w:numPr>
          <w:ilvl w:val="0"/>
          <w:numId w:val="12"/>
        </w:numPr>
        <w:spacing w:before="120" w:after="120" w:line="240" w:lineRule="auto"/>
        <w:contextualSpacing w:val="0"/>
      </w:pPr>
      <w:r>
        <w:t xml:space="preserve">The source of the </w:t>
      </w:r>
      <w:del w:id="378" w:author="Streeter, Michele" w:date="2019-10-24T14:19:00Z">
        <w:r w:rsidR="00916E8D" w:rsidDel="00F230FC">
          <w:delText xml:space="preserve">Case </w:delText>
        </w:r>
      </w:del>
      <w:ins w:id="379" w:author="Streeter, Michele" w:date="2019-10-24T14:19:00Z">
        <w:r w:rsidR="00F230FC">
          <w:t xml:space="preserve">Trial </w:t>
        </w:r>
      </w:ins>
      <w:r w:rsidR="00916E8D">
        <w:t>will indicate the Name of the Excel file, the User importing it and the date/time stamp of the Import action.</w:t>
      </w:r>
    </w:p>
    <w:p w14:paraId="1A78B0A4" w14:textId="77777777" w:rsidR="001869E9" w:rsidRDefault="00026F9E" w:rsidP="00026F9E">
      <w:pPr>
        <w:pStyle w:val="Heading2"/>
      </w:pPr>
      <w:r>
        <w:t>Auto Import from Mailbox</w:t>
      </w:r>
    </w:p>
    <w:p w14:paraId="231D479D" w14:textId="664B626F" w:rsidR="00FB65E3" w:rsidRDefault="006B26F8" w:rsidP="00FB65E3">
      <w:pPr>
        <w:pStyle w:val="ListParagraph"/>
        <w:numPr>
          <w:ilvl w:val="0"/>
          <w:numId w:val="13"/>
        </w:numPr>
        <w:spacing w:before="120" w:after="120" w:line="240" w:lineRule="auto"/>
        <w:contextualSpacing w:val="0"/>
      </w:pPr>
      <w:r>
        <w:t xml:space="preserve">Verdict Search will send e-mails with </w:t>
      </w:r>
      <w:del w:id="380" w:author="Streeter, Michele" w:date="2019-10-24T14:19:00Z">
        <w:r w:rsidDel="00F230FC">
          <w:delText xml:space="preserve">Case </w:delText>
        </w:r>
      </w:del>
      <w:ins w:id="381" w:author="Streeter, Michele" w:date="2019-10-24T14:19:00Z">
        <w:r w:rsidR="00F230FC">
          <w:t xml:space="preserve">Trial </w:t>
        </w:r>
      </w:ins>
      <w:r>
        <w:t>information to a specific Mailbox.  These e-mails will automatically populate VIP</w:t>
      </w:r>
      <w:r w:rsidR="00FB65E3">
        <w:t>.</w:t>
      </w:r>
    </w:p>
    <w:p w14:paraId="3551292E" w14:textId="765939BC" w:rsidR="00010E48" w:rsidRDefault="00010E48" w:rsidP="00FB65E3">
      <w:pPr>
        <w:pStyle w:val="ListParagraph"/>
        <w:numPr>
          <w:ilvl w:val="0"/>
          <w:numId w:val="13"/>
        </w:numPr>
        <w:spacing w:before="120" w:after="120" w:line="240" w:lineRule="auto"/>
        <w:contextualSpacing w:val="0"/>
      </w:pPr>
      <w:r>
        <w:t xml:space="preserve">The source of the </w:t>
      </w:r>
      <w:del w:id="382" w:author="Streeter, Michele" w:date="2019-10-24T14:19:00Z">
        <w:r w:rsidDel="00F230FC">
          <w:delText xml:space="preserve">Case </w:delText>
        </w:r>
      </w:del>
      <w:ins w:id="383" w:author="Streeter, Michele" w:date="2019-10-24T14:19:00Z">
        <w:r w:rsidR="00F230FC">
          <w:t xml:space="preserve">Trial </w:t>
        </w:r>
      </w:ins>
      <w:r>
        <w:t xml:space="preserve">will indicate the </w:t>
      </w:r>
      <w:r w:rsidR="00563479">
        <w:t>Subject (or other information)</w:t>
      </w:r>
      <w:r>
        <w:t xml:space="preserve"> of the </w:t>
      </w:r>
      <w:r w:rsidR="00563479">
        <w:t>e-mail</w:t>
      </w:r>
      <w:r>
        <w:t xml:space="preserve">, </w:t>
      </w:r>
      <w:r w:rsidR="00AA3E54">
        <w:t>Last Update By = “</w:t>
      </w:r>
      <w:proofErr w:type="gramStart"/>
      <w:r w:rsidR="00AA3E54">
        <w:t>e-mail</w:t>
      </w:r>
      <w:r w:rsidR="0008783D">
        <w:t xml:space="preserve">” </w:t>
      </w:r>
      <w:r>
        <w:t xml:space="preserve"> and</w:t>
      </w:r>
      <w:proofErr w:type="gramEnd"/>
      <w:r>
        <w:t xml:space="preserve"> the date/time stamp of </w:t>
      </w:r>
      <w:r w:rsidR="0008783D">
        <w:t>e-mail import</w:t>
      </w:r>
      <w:r>
        <w:t xml:space="preserve"> action.</w:t>
      </w:r>
    </w:p>
    <w:p w14:paraId="05A586B5" w14:textId="6A69B43F" w:rsidR="006B6178" w:rsidRDefault="006B6178" w:rsidP="006B6178">
      <w:pPr>
        <w:pStyle w:val="Heading2"/>
      </w:pPr>
      <w:r>
        <w:t xml:space="preserve">Duplicate </w:t>
      </w:r>
      <w:del w:id="384" w:author="Streeter, Michele" w:date="2019-10-24T14:20:00Z">
        <w:r w:rsidDel="00F230FC">
          <w:delText xml:space="preserve">Case </w:delText>
        </w:r>
      </w:del>
      <w:ins w:id="385" w:author="Streeter, Michele" w:date="2019-10-24T14:20:00Z">
        <w:r w:rsidR="00F230FC">
          <w:t xml:space="preserve">Trial </w:t>
        </w:r>
      </w:ins>
      <w:r>
        <w:t>Processing (from Excel or Mailbox)</w:t>
      </w:r>
    </w:p>
    <w:p w14:paraId="3A2D7BB0" w14:textId="4FC02A44" w:rsidR="0011255C" w:rsidRDefault="0011255C" w:rsidP="00C6051F">
      <w:pPr>
        <w:pStyle w:val="ListParagraph"/>
        <w:numPr>
          <w:ilvl w:val="0"/>
          <w:numId w:val="14"/>
        </w:numPr>
        <w:spacing w:before="120" w:after="120" w:line="240" w:lineRule="auto"/>
        <w:contextualSpacing w:val="0"/>
        <w:pPrChange w:id="386" w:author="Streeter, Michele" w:date="2019-10-28T12:13:00Z">
          <w:pPr>
            <w:pStyle w:val="ListParagraph"/>
            <w:numPr>
              <w:numId w:val="14"/>
            </w:numPr>
            <w:spacing w:before="120" w:after="120" w:line="240" w:lineRule="auto"/>
            <w:ind w:left="1080" w:hanging="360"/>
          </w:pPr>
        </w:pPrChange>
      </w:pPr>
      <w:r>
        <w:t xml:space="preserve">VIP will identify if an imported </w:t>
      </w:r>
      <w:del w:id="387" w:author="Streeter, Michele" w:date="2019-10-24T14:20:00Z">
        <w:r w:rsidDel="00F230FC">
          <w:delText xml:space="preserve">Case </w:delText>
        </w:r>
      </w:del>
      <w:ins w:id="388" w:author="Streeter, Michele" w:date="2019-10-24T14:20:00Z">
        <w:r w:rsidR="00F230FC">
          <w:t xml:space="preserve">Trial </w:t>
        </w:r>
      </w:ins>
      <w:r>
        <w:t>is potentially a duplicate by matching on all the following fields:</w:t>
      </w:r>
    </w:p>
    <w:p w14:paraId="7DEECFAC" w14:textId="71154EA1" w:rsidR="0011255C" w:rsidRDefault="0011255C" w:rsidP="0011255C">
      <w:pPr>
        <w:pStyle w:val="ListParagraph"/>
        <w:numPr>
          <w:ilvl w:val="1"/>
          <w:numId w:val="14"/>
        </w:numPr>
        <w:spacing w:before="120" w:after="120" w:line="240" w:lineRule="auto"/>
      </w:pPr>
      <w:del w:id="389" w:author="Streeter, Michele" w:date="2019-10-28T10:52:00Z">
        <w:r w:rsidDel="008F7569">
          <w:delText>Defendant</w:delText>
        </w:r>
      </w:del>
      <w:ins w:id="390" w:author="Streeter, Michele" w:date="2019-10-28T10:52:00Z">
        <w:r w:rsidR="008F7569">
          <w:t>Plaintiff</w:t>
        </w:r>
      </w:ins>
      <w:ins w:id="391" w:author="Streeter, Michele" w:date="2019-10-28T10:54:00Z">
        <w:r w:rsidR="00282D5B">
          <w:t xml:space="preserve"> (</w:t>
        </w:r>
        <w:r w:rsidR="00172825">
          <w:t>flag if at least one Plaintiff matches)</w:t>
        </w:r>
      </w:ins>
    </w:p>
    <w:p w14:paraId="4DA1F74A" w14:textId="570EA179" w:rsidR="002A3EB7" w:rsidRDefault="00BB42E1" w:rsidP="0011255C">
      <w:pPr>
        <w:pStyle w:val="ListParagraph"/>
        <w:numPr>
          <w:ilvl w:val="1"/>
          <w:numId w:val="14"/>
        </w:numPr>
        <w:spacing w:before="120" w:after="120" w:line="240" w:lineRule="auto"/>
        <w:rPr>
          <w:ins w:id="392" w:author="Streeter, Michele" w:date="2019-10-28T10:53:00Z"/>
        </w:rPr>
      </w:pPr>
      <w:ins w:id="393" w:author="Streeter, Michele" w:date="2019-10-28T12:09:00Z">
        <w:r>
          <w:t xml:space="preserve">Award </w:t>
        </w:r>
      </w:ins>
      <w:del w:id="394" w:author="Streeter, Michele" w:date="2019-10-28T10:53:00Z">
        <w:r w:rsidR="002A3EB7" w:rsidDel="0097238B">
          <w:delText>Venue</w:delText>
        </w:r>
      </w:del>
      <w:ins w:id="395" w:author="Streeter, Michele" w:date="2019-10-28T10:53:00Z">
        <w:r w:rsidR="0097238B">
          <w:t>State</w:t>
        </w:r>
      </w:ins>
    </w:p>
    <w:p w14:paraId="40C31142" w14:textId="6D52F0C6" w:rsidR="0097238B" w:rsidRDefault="00572A92" w:rsidP="0011255C">
      <w:pPr>
        <w:pStyle w:val="ListParagraph"/>
        <w:numPr>
          <w:ilvl w:val="1"/>
          <w:numId w:val="14"/>
        </w:numPr>
        <w:spacing w:before="120" w:after="120" w:line="240" w:lineRule="auto"/>
        <w:contextualSpacing w:val="0"/>
      </w:pPr>
      <w:ins w:id="396" w:author="Streeter, Michele" w:date="2019-10-28T11:57:00Z">
        <w:r>
          <w:t>Verdict Date</w:t>
        </w:r>
      </w:ins>
      <w:ins w:id="397" w:author="Streeter, Michele" w:date="2019-10-28T10:53:00Z">
        <w:r w:rsidR="0097238B">
          <w:t xml:space="preserve"> (within 7 days)</w:t>
        </w:r>
      </w:ins>
    </w:p>
    <w:p w14:paraId="5998AAD2" w14:textId="40209C6E" w:rsidR="005C3248" w:rsidDel="0097238B" w:rsidRDefault="002A3EB7" w:rsidP="00551F29">
      <w:pPr>
        <w:pStyle w:val="ListParagraph"/>
        <w:numPr>
          <w:ilvl w:val="1"/>
          <w:numId w:val="14"/>
        </w:numPr>
        <w:spacing w:before="120" w:after="120" w:line="240" w:lineRule="auto"/>
        <w:contextualSpacing w:val="0"/>
        <w:rPr>
          <w:del w:id="398" w:author="Streeter, Michele" w:date="2019-10-28T10:53:00Z"/>
        </w:rPr>
      </w:pPr>
      <w:del w:id="399" w:author="Streeter, Michele" w:date="2019-10-28T10:53:00Z">
        <w:r w:rsidDel="0097238B">
          <w:delText xml:space="preserve">Other </w:delText>
        </w:r>
        <w:r w:rsidR="00F61CBE" w:rsidDel="0097238B">
          <w:delText>–</w:delText>
        </w:r>
        <w:r w:rsidDel="0097238B">
          <w:delText xml:space="preserve"> TBD</w:delText>
        </w:r>
      </w:del>
    </w:p>
    <w:p w14:paraId="50DE2B6E" w14:textId="7141FD52" w:rsidR="00356499" w:rsidRPr="00356499" w:rsidRDefault="00551F29" w:rsidP="00356499">
      <w:pPr>
        <w:pStyle w:val="ListParagraph"/>
        <w:numPr>
          <w:ilvl w:val="0"/>
          <w:numId w:val="14"/>
        </w:numPr>
        <w:spacing w:before="120" w:after="120" w:line="240" w:lineRule="auto"/>
        <w:contextualSpacing w:val="0"/>
      </w:pPr>
      <w:r>
        <w:t>T</w:t>
      </w:r>
      <w:r w:rsidR="00F61CBE">
        <w:t xml:space="preserve">he </w:t>
      </w:r>
      <w:del w:id="400" w:author="Streeter, Michele" w:date="2019-10-24T14:20:00Z">
        <w:r w:rsidR="00F61CBE" w:rsidDel="00F230FC">
          <w:delText xml:space="preserve">Case </w:delText>
        </w:r>
      </w:del>
      <w:ins w:id="401" w:author="Streeter, Michele" w:date="2019-10-24T14:20:00Z">
        <w:r w:rsidR="00F230FC">
          <w:t xml:space="preserve">Trial </w:t>
        </w:r>
      </w:ins>
      <w:r w:rsidR="00F61CBE">
        <w:t xml:space="preserve">Number of the potential duplicate will be </w:t>
      </w:r>
      <w:r w:rsidR="0011719F">
        <w:t xml:space="preserve">linked to the imported </w:t>
      </w:r>
      <w:del w:id="402" w:author="Streeter, Michele" w:date="2019-10-24T14:20:00Z">
        <w:r w:rsidR="0011719F" w:rsidDel="00F230FC">
          <w:delText xml:space="preserve">Case </w:delText>
        </w:r>
      </w:del>
      <w:ins w:id="403" w:author="Streeter, Michele" w:date="2019-10-24T14:20:00Z">
        <w:r w:rsidR="00F230FC">
          <w:t xml:space="preserve">Trial </w:t>
        </w:r>
      </w:ins>
      <w:r w:rsidR="0011719F">
        <w:t xml:space="preserve">and both </w:t>
      </w:r>
      <w:del w:id="404" w:author="Streeter, Michele" w:date="2019-10-24T14:20:00Z">
        <w:r w:rsidR="0011719F" w:rsidDel="00F230FC">
          <w:delText xml:space="preserve">Cases </w:delText>
        </w:r>
      </w:del>
      <w:ins w:id="405" w:author="Streeter, Michele" w:date="2019-10-24T14:20:00Z">
        <w:r w:rsidR="00F230FC">
          <w:t xml:space="preserve">Trials </w:t>
        </w:r>
      </w:ins>
      <w:r w:rsidR="0011719F">
        <w:t>will be flagged as potential duplicates.</w:t>
      </w:r>
    </w:p>
    <w:sectPr w:rsidR="00356499" w:rsidRPr="00356499" w:rsidSect="00095899">
      <w:footerReference w:type="default" r:id="rId20"/>
      <w:footerReference w:type="first" r:id="rId21"/>
      <w:type w:val="continuous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0" w:author="Sharath Giridhar" w:date="2019-10-18T14:33:00Z" w:initials="SG">
    <w:p w14:paraId="76F766DE" w14:textId="4A93593D" w:rsidR="00176AE7" w:rsidRDefault="00176AE7">
      <w:pPr>
        <w:pStyle w:val="CommentText"/>
      </w:pPr>
      <w:r>
        <w:rPr>
          <w:rStyle w:val="CommentReference"/>
        </w:rPr>
        <w:annotationRef/>
      </w:r>
      <w:r>
        <w:t>Require security framework details from Bala</w:t>
      </w:r>
    </w:p>
  </w:comment>
  <w:comment w:id="76" w:author="Sharath Giridhar" w:date="2019-10-18T14:35:00Z" w:initials="SG">
    <w:p w14:paraId="7DCDDD8F" w14:textId="2A95886D" w:rsidR="00176AE7" w:rsidRDefault="00176AE7">
      <w:pPr>
        <w:pStyle w:val="CommentText"/>
      </w:pPr>
      <w:r>
        <w:rPr>
          <w:rStyle w:val="CommentReference"/>
        </w:rPr>
        <w:annotationRef/>
      </w:r>
      <w:r>
        <w:t>Confirmation required if ‘Case Number’ or ‘Trial Number’ needs to be primary reference for search results</w:t>
      </w:r>
    </w:p>
  </w:comment>
  <w:comment w:id="77" w:author="Streeter, Michele" w:date="2019-10-18T15:10:00Z" w:initials="SM">
    <w:p w14:paraId="48E6656F" w14:textId="65F6B429" w:rsidR="00E8587A" w:rsidRDefault="00E8587A">
      <w:pPr>
        <w:pStyle w:val="CommentText"/>
      </w:pPr>
      <w:r>
        <w:rPr>
          <w:rStyle w:val="CommentReference"/>
        </w:rPr>
        <w:annotationRef/>
      </w:r>
      <w:r>
        <w:t>Trial Number</w:t>
      </w:r>
    </w:p>
  </w:comment>
  <w:comment w:id="81" w:author="Sharath Giridhar" w:date="2019-10-18T14:38:00Z" w:initials="SG">
    <w:p w14:paraId="286BFC44" w14:textId="0F297B8D" w:rsidR="00211103" w:rsidRDefault="00211103">
      <w:pPr>
        <w:pStyle w:val="CommentText"/>
      </w:pPr>
      <w:r>
        <w:rPr>
          <w:rStyle w:val="CommentReference"/>
        </w:rPr>
        <w:annotationRef/>
      </w:r>
      <w:r>
        <w:t>Access and privilege management at User Level requires to be set up by Admin</w:t>
      </w:r>
    </w:p>
  </w:comment>
  <w:comment w:id="84" w:author="Sharath Giridhar" w:date="2019-10-18T14:39:00Z" w:initials="SG">
    <w:p w14:paraId="45759049" w14:textId="37F246AD" w:rsidR="00211103" w:rsidRDefault="00211103">
      <w:pPr>
        <w:pStyle w:val="CommentText"/>
      </w:pPr>
      <w:r>
        <w:rPr>
          <w:rStyle w:val="CommentReference"/>
        </w:rPr>
        <w:annotationRef/>
      </w:r>
      <w:r>
        <w:t>Not in purview of current documentation</w:t>
      </w:r>
    </w:p>
  </w:comment>
  <w:comment w:id="87" w:author="Sharath Giridhar" w:date="2019-10-18T16:04:00Z" w:initials="SG">
    <w:p w14:paraId="2E02D395" w14:textId="20A22D9D" w:rsidR="002161BA" w:rsidRDefault="002161BA">
      <w:pPr>
        <w:pStyle w:val="CommentText"/>
      </w:pPr>
      <w:r>
        <w:rPr>
          <w:rStyle w:val="CommentReference"/>
        </w:rPr>
        <w:annotationRef/>
      </w:r>
      <w:r>
        <w:t xml:space="preserve">To be available for all users; </w:t>
      </w:r>
      <w:r>
        <w:t xml:space="preserve">Coulmns for Default view to be agreed upon </w:t>
      </w:r>
    </w:p>
  </w:comment>
  <w:comment w:id="92" w:author="Sharath Giridhar" w:date="2019-10-18T14:52:00Z" w:initials="SG">
    <w:p w14:paraId="3916FC7E" w14:textId="3D09EB99" w:rsidR="00D04972" w:rsidRDefault="00D04972">
      <w:pPr>
        <w:pStyle w:val="CommentText"/>
      </w:pPr>
      <w:r>
        <w:rPr>
          <w:rStyle w:val="CommentReference"/>
        </w:rPr>
        <w:annotationRef/>
      </w:r>
      <w:r w:rsidR="0078272D">
        <w:t>Require l</w:t>
      </w:r>
      <w:r>
        <w:t xml:space="preserve">ist of ‘Filter By’ parameters (other than Verdict Date, Settlement Amount, Case Type, Defendant Attorney, Judge) </w:t>
      </w:r>
    </w:p>
  </w:comment>
  <w:comment w:id="110" w:author="Sharath Giridhar" w:date="2019-10-18T15:28:00Z" w:initials="SG">
    <w:p w14:paraId="70AFBDC4" w14:textId="6460AAE9" w:rsidR="0079293C" w:rsidRDefault="0079293C">
      <w:pPr>
        <w:pStyle w:val="CommentText"/>
      </w:pPr>
      <w:r>
        <w:rPr>
          <w:rStyle w:val="CommentReference"/>
        </w:rPr>
        <w:annotationRef/>
      </w:r>
      <w:r w:rsidR="0078272D">
        <w:t xml:space="preserve">Require </w:t>
      </w:r>
      <w:r>
        <w:t xml:space="preserve">Master Data for dropdown values as specified in ‘Section 3: Lookup Tables’ </w:t>
      </w:r>
    </w:p>
  </w:comment>
  <w:comment w:id="113" w:author="Sharath Giridhar" w:date="2019-10-18T15:23:00Z" w:initials="SG">
    <w:p w14:paraId="1EB19B7A" w14:textId="2AFEB20D" w:rsidR="0079293C" w:rsidRDefault="0079293C">
      <w:pPr>
        <w:pStyle w:val="CommentText"/>
      </w:pPr>
      <w:r>
        <w:rPr>
          <w:rStyle w:val="CommentReference"/>
        </w:rPr>
        <w:annotationRef/>
      </w:r>
      <w:r>
        <w:t>All $ values are to be appropriately separated by commas</w:t>
      </w:r>
    </w:p>
  </w:comment>
  <w:comment w:id="116" w:author="Sharath Giridhar" w:date="2019-10-18T15:20:00Z" w:initials="SG">
    <w:p w14:paraId="1ED9F570" w14:textId="43D75F99" w:rsidR="00755841" w:rsidRDefault="00755841">
      <w:pPr>
        <w:pStyle w:val="CommentText"/>
      </w:pPr>
      <w:r>
        <w:rPr>
          <w:rStyle w:val="CommentReference"/>
        </w:rPr>
        <w:annotationRef/>
      </w:r>
      <w:r>
        <w:t>Entity Relationship Diagram will be used as the basis for Database Design. The same may be revisited once excel template for data upload is made available</w:t>
      </w:r>
    </w:p>
  </w:comment>
  <w:comment w:id="170" w:author="Sharath Giridhar" w:date="2019-10-18T15:32:00Z" w:initials="SG">
    <w:p w14:paraId="61A7FD20" w14:textId="28A14ADD" w:rsidR="0079293C" w:rsidRDefault="0079293C">
      <w:pPr>
        <w:pStyle w:val="CommentText"/>
      </w:pPr>
      <w:r>
        <w:rPr>
          <w:rStyle w:val="CommentReference"/>
        </w:rPr>
        <w:annotationRef/>
      </w:r>
      <w:r>
        <w:t xml:space="preserve">Need to validate </w:t>
      </w:r>
      <w:r w:rsidR="00621B3B">
        <w:t xml:space="preserve">feasibility of wildcard search with </w:t>
      </w:r>
      <w:r w:rsidR="00621B3B">
        <w:t xml:space="preserve">elastisearch </w:t>
      </w:r>
    </w:p>
  </w:comment>
  <w:comment w:id="173" w:author="Sharath Giridhar" w:date="2019-10-18T15:56:00Z" w:initials="SG">
    <w:p w14:paraId="5D830732" w14:textId="15404B35" w:rsidR="00FF4C82" w:rsidRDefault="00FF4C82">
      <w:pPr>
        <w:pStyle w:val="CommentText"/>
      </w:pPr>
      <w:r>
        <w:rPr>
          <w:rStyle w:val="CommentReference"/>
        </w:rPr>
        <w:annotationRef/>
      </w:r>
      <w:r>
        <w:t xml:space="preserve">A progress spinner will be loaded on the foreground until the grid refreshes. </w:t>
      </w:r>
    </w:p>
  </w:comment>
  <w:comment w:id="174" w:author="Sharath Giridhar" w:date="2019-10-18T15:59:00Z" w:initials="SG">
    <w:p w14:paraId="579545BB" w14:textId="4BC53884" w:rsidR="002161BA" w:rsidRDefault="002161BA">
      <w:pPr>
        <w:pStyle w:val="CommentText"/>
      </w:pPr>
      <w:r>
        <w:rPr>
          <w:rStyle w:val="CommentReference"/>
        </w:rPr>
        <w:annotationRef/>
      </w:r>
      <w:r>
        <w:t>Field length in the grids to be limited to a predefined number. Text exceeding this length will be shown on Hover</w:t>
      </w:r>
    </w:p>
  </w:comment>
  <w:comment w:id="219" w:author="Sharath Giridhar" w:date="2019-10-18T16:09:00Z" w:initials="SG">
    <w:p w14:paraId="76D36EDB" w14:textId="03900FD2" w:rsidR="00404F81" w:rsidRDefault="00404F81">
      <w:pPr>
        <w:pStyle w:val="CommentText"/>
      </w:pPr>
      <w:r>
        <w:rPr>
          <w:rStyle w:val="CommentReference"/>
        </w:rPr>
        <w:annotationRef/>
      </w:r>
      <w:r>
        <w:t>To be available for User’s with rights to add / modify details</w:t>
      </w:r>
    </w:p>
  </w:comment>
  <w:comment w:id="250" w:author="Sharath Giridhar" w:date="2019-10-18T16:13:00Z" w:initials="SG">
    <w:p w14:paraId="3A83F0EB" w14:textId="221FB3CF" w:rsidR="00404F81" w:rsidRDefault="00404F81">
      <w:pPr>
        <w:pStyle w:val="CommentText"/>
      </w:pPr>
      <w:r>
        <w:rPr>
          <w:rStyle w:val="CommentReference"/>
        </w:rPr>
        <w:annotationRef/>
      </w:r>
      <w:r>
        <w:t>Need to include in screen design</w:t>
      </w:r>
    </w:p>
  </w:comment>
  <w:comment w:id="266" w:author="Sharath Giridhar" w:date="2019-10-18T16:15:00Z" w:initials="SG">
    <w:p w14:paraId="3541D75A" w14:textId="4053FFD6" w:rsidR="00404F81" w:rsidRDefault="00404F81">
      <w:pPr>
        <w:pStyle w:val="CommentText"/>
      </w:pPr>
      <w:r>
        <w:rPr>
          <w:rStyle w:val="CommentReference"/>
        </w:rPr>
        <w:annotationRef/>
      </w:r>
      <w:r w:rsidR="0078272D">
        <w:t>Require p</w:t>
      </w:r>
      <w:r>
        <w:t xml:space="preserve">arameters to identify duplicates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6F766DE" w15:done="0"/>
  <w15:commentEx w15:paraId="7DCDDD8F" w15:done="0"/>
  <w15:commentEx w15:paraId="48E6656F" w15:paraIdParent="7DCDDD8F" w15:done="0"/>
  <w15:commentEx w15:paraId="286BFC44" w15:done="0"/>
  <w15:commentEx w15:paraId="45759049" w15:done="0"/>
  <w15:commentEx w15:paraId="2E02D395" w15:done="0"/>
  <w15:commentEx w15:paraId="3916FC7E" w15:done="0"/>
  <w15:commentEx w15:paraId="70AFBDC4" w15:done="0"/>
  <w15:commentEx w15:paraId="1EB19B7A" w15:done="0"/>
  <w15:commentEx w15:paraId="1ED9F570" w15:done="0"/>
  <w15:commentEx w15:paraId="61A7FD20" w15:done="0"/>
  <w15:commentEx w15:paraId="5D830732" w15:done="0"/>
  <w15:commentEx w15:paraId="579545BB" w15:done="0"/>
  <w15:commentEx w15:paraId="76D36EDB" w15:done="0"/>
  <w15:commentEx w15:paraId="3A83F0EB" w15:done="0"/>
  <w15:commentEx w15:paraId="3541D75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6F766DE" w16cid:durableId="21544BB8"/>
  <w16cid:commentId w16cid:paraId="7DCDDD8F" w16cid:durableId="21544C41"/>
  <w16cid:commentId w16cid:paraId="48E6656F" w16cid:durableId="215C2D86"/>
  <w16cid:commentId w16cid:paraId="286BFC44" w16cid:durableId="21544CCC"/>
  <w16cid:commentId w16cid:paraId="45759049" w16cid:durableId="21544D3E"/>
  <w16cid:commentId w16cid:paraId="2E02D395" w16cid:durableId="2154612B"/>
  <w16cid:commentId w16cid:paraId="3916FC7E" w16cid:durableId="21545032"/>
  <w16cid:commentId w16cid:paraId="61A7FD20" w16cid:durableId="21545979"/>
  <w16cid:commentId w16cid:paraId="5D830732" w16cid:durableId="21545F3F"/>
  <w16cid:commentId w16cid:paraId="579545BB" w16cid:durableId="21545FDD"/>
  <w16cid:commentId w16cid:paraId="76D36EDB" w16cid:durableId="21546229"/>
  <w16cid:commentId w16cid:paraId="3A83F0EB" w16cid:durableId="21546312"/>
  <w16cid:commentId w16cid:paraId="3541D75A" w16cid:durableId="215463A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20F68E" w14:textId="77777777" w:rsidR="00877B93" w:rsidRDefault="00877B93" w:rsidP="00953A39">
      <w:pPr>
        <w:spacing w:after="0" w:line="240" w:lineRule="auto"/>
      </w:pPr>
      <w:r>
        <w:separator/>
      </w:r>
    </w:p>
  </w:endnote>
  <w:endnote w:type="continuationSeparator" w:id="0">
    <w:p w14:paraId="2E1E90CB" w14:textId="77777777" w:rsidR="00877B93" w:rsidRDefault="00877B93" w:rsidP="00953A39">
      <w:pPr>
        <w:spacing w:after="0" w:line="240" w:lineRule="auto"/>
      </w:pPr>
      <w:r>
        <w:continuationSeparator/>
      </w:r>
    </w:p>
  </w:endnote>
  <w:endnote w:type="continuationNotice" w:id="1">
    <w:p w14:paraId="1B6898AD" w14:textId="77777777" w:rsidR="00877B93" w:rsidRDefault="00877B9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Bskvll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68090067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169EEA61" w14:textId="0D27E5AF" w:rsidR="00CA21E9" w:rsidRDefault="00CA21E9" w:rsidP="00F61AA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DATE \@ "M/d/yyyy h:mm am/pm" </w:instrText>
        </w:r>
        <w:r>
          <w:fldChar w:fldCharType="separate"/>
        </w:r>
        <w:ins w:id="406" w:author="Streeter, Michele" w:date="2019-10-28T10:39:00Z">
          <w:r w:rsidR="00E45300">
            <w:rPr>
              <w:noProof/>
            </w:rPr>
            <w:t>10/28/2019 10:39 AM</w:t>
          </w:r>
        </w:ins>
        <w:ins w:id="407" w:author="Sharath Giridhar" w:date="2019-10-18T18:22:00Z">
          <w:del w:id="408" w:author="Streeter, Michele" w:date="2019-10-18T15:06:00Z">
            <w:r w:rsidR="00492818" w:rsidDel="00E8587A">
              <w:rPr>
                <w:noProof/>
              </w:rPr>
              <w:delText>10/18/2019 6:22 PM</w:delText>
            </w:r>
          </w:del>
        </w:ins>
        <w:del w:id="409" w:author="Streeter, Michele" w:date="2019-10-18T15:06:00Z">
          <w:r w:rsidR="00B127B1" w:rsidDel="00E8587A">
            <w:rPr>
              <w:noProof/>
            </w:rPr>
            <w:delText>10/17/2019 6:00 PM</w:delText>
          </w:r>
        </w:del>
        <w:r>
          <w:fldChar w:fldCharType="end"/>
        </w:r>
        <w:r>
          <w:tab/>
        </w:r>
        <w:sdt>
          <w:sdtPr>
            <w:alias w:val="Title"/>
            <w:tag w:val=""/>
            <w:id w:val="1499311000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F85CCF">
              <w:t>VIP – Phase 1</w:t>
            </w:r>
          </w:sdtContent>
        </w:sdt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7842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69924CCC" w14:textId="77777777" w:rsidR="00CA21E9" w:rsidRDefault="00CA21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7627661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0B33A901" w14:textId="67844A3F" w:rsidR="00CA21E9" w:rsidRDefault="00CA21E9" w:rsidP="00B2327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DATE \@ "M/d/yyyy h:mm am/pm" </w:instrText>
        </w:r>
        <w:r>
          <w:fldChar w:fldCharType="separate"/>
        </w:r>
        <w:ins w:id="410" w:author="Streeter, Michele" w:date="2019-10-28T10:39:00Z">
          <w:r w:rsidR="00E45300">
            <w:rPr>
              <w:noProof/>
            </w:rPr>
            <w:t>10/28/2019 10:39 AM</w:t>
          </w:r>
        </w:ins>
        <w:ins w:id="411" w:author="Sharath Giridhar" w:date="2019-10-18T18:22:00Z">
          <w:del w:id="412" w:author="Streeter, Michele" w:date="2019-10-18T15:06:00Z">
            <w:r w:rsidR="00492818" w:rsidDel="00E8587A">
              <w:rPr>
                <w:noProof/>
              </w:rPr>
              <w:delText>10/18/2019 6:22 PM</w:delText>
            </w:r>
          </w:del>
        </w:ins>
        <w:del w:id="413" w:author="Streeter, Michele" w:date="2019-10-18T15:06:00Z">
          <w:r w:rsidR="00B127B1" w:rsidDel="00E8587A">
            <w:rPr>
              <w:noProof/>
            </w:rPr>
            <w:delText>10/17/2019 6:00 PM</w:delText>
          </w:r>
        </w:del>
        <w:r>
          <w:fldChar w:fldCharType="end"/>
        </w:r>
        <w:r>
          <w:tab/>
        </w:r>
        <w:sdt>
          <w:sdtPr>
            <w:alias w:val="Title"/>
            <w:tag w:val=""/>
            <w:id w:val="-837697957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F85CCF">
              <w:t>VIP – Phase 1</w:t>
            </w:r>
          </w:sdtContent>
        </w:sdt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7842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57E7534B" w14:textId="77777777" w:rsidR="00CA21E9" w:rsidRDefault="00CA21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92CD50" w14:textId="77777777" w:rsidR="00877B93" w:rsidRDefault="00877B93" w:rsidP="00953A39">
      <w:pPr>
        <w:spacing w:after="0" w:line="240" w:lineRule="auto"/>
      </w:pPr>
      <w:r>
        <w:separator/>
      </w:r>
    </w:p>
  </w:footnote>
  <w:footnote w:type="continuationSeparator" w:id="0">
    <w:p w14:paraId="6E4703A0" w14:textId="77777777" w:rsidR="00877B93" w:rsidRDefault="00877B93" w:rsidP="00953A39">
      <w:pPr>
        <w:spacing w:after="0" w:line="240" w:lineRule="auto"/>
      </w:pPr>
      <w:r>
        <w:continuationSeparator/>
      </w:r>
    </w:p>
  </w:footnote>
  <w:footnote w:type="continuationNotice" w:id="1">
    <w:p w14:paraId="3118DDD1" w14:textId="77777777" w:rsidR="00877B93" w:rsidRDefault="00877B9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840B8"/>
    <w:multiLevelType w:val="multilevel"/>
    <w:tmpl w:val="BD0ADF0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AF757A8"/>
    <w:multiLevelType w:val="hybridMultilevel"/>
    <w:tmpl w:val="0588AC4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AF76938"/>
    <w:multiLevelType w:val="hybridMultilevel"/>
    <w:tmpl w:val="6BC277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736CF6"/>
    <w:multiLevelType w:val="hybridMultilevel"/>
    <w:tmpl w:val="69E286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2E208D"/>
    <w:multiLevelType w:val="hybridMultilevel"/>
    <w:tmpl w:val="748A48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B06EF2"/>
    <w:multiLevelType w:val="hybridMultilevel"/>
    <w:tmpl w:val="748A48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6B0794"/>
    <w:multiLevelType w:val="hybridMultilevel"/>
    <w:tmpl w:val="D5BC3EE2"/>
    <w:lvl w:ilvl="0" w:tplc="0409001B">
      <w:start w:val="1"/>
      <w:numFmt w:val="lowerRoman"/>
      <w:lvlText w:val="%1."/>
      <w:lvlJc w:val="righ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7" w15:restartNumberingAfterBreak="0">
    <w:nsid w:val="18EF3EF9"/>
    <w:multiLevelType w:val="hybridMultilevel"/>
    <w:tmpl w:val="748A48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EC507E"/>
    <w:multiLevelType w:val="hybridMultilevel"/>
    <w:tmpl w:val="D5BC3EE2"/>
    <w:lvl w:ilvl="0" w:tplc="0409001B">
      <w:start w:val="1"/>
      <w:numFmt w:val="lowerRoman"/>
      <w:lvlText w:val="%1."/>
      <w:lvlJc w:val="righ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9" w15:restartNumberingAfterBreak="0">
    <w:nsid w:val="20713DE6"/>
    <w:multiLevelType w:val="hybridMultilevel"/>
    <w:tmpl w:val="6BC277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B61011"/>
    <w:multiLevelType w:val="hybridMultilevel"/>
    <w:tmpl w:val="748A48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0E27CD"/>
    <w:multiLevelType w:val="hybridMultilevel"/>
    <w:tmpl w:val="360010E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5D336BE"/>
    <w:multiLevelType w:val="hybridMultilevel"/>
    <w:tmpl w:val="6BC277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6874ECA"/>
    <w:multiLevelType w:val="hybridMultilevel"/>
    <w:tmpl w:val="C07CE95A"/>
    <w:lvl w:ilvl="0" w:tplc="0409001B">
      <w:start w:val="1"/>
      <w:numFmt w:val="lowerRoman"/>
      <w:lvlText w:val="%1."/>
      <w:lvlJc w:val="righ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4" w15:restartNumberingAfterBreak="0">
    <w:nsid w:val="3A730421"/>
    <w:multiLevelType w:val="hybridMultilevel"/>
    <w:tmpl w:val="6BC277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C745D3D"/>
    <w:multiLevelType w:val="hybridMultilevel"/>
    <w:tmpl w:val="87846E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E6A2A57"/>
    <w:multiLevelType w:val="hybridMultilevel"/>
    <w:tmpl w:val="62305F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1CE26580">
      <w:start w:val="1"/>
      <w:numFmt w:val="bullet"/>
      <w:lvlText w:val=""/>
      <w:lvlJc w:val="left"/>
      <w:pPr>
        <w:ind w:left="3240" w:hanging="360"/>
      </w:pPr>
      <w:rPr>
        <w:rFonts w:ascii="Wingdings" w:eastAsia="Times New Roman" w:hAnsi="Wingdings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12437E6"/>
    <w:multiLevelType w:val="hybridMultilevel"/>
    <w:tmpl w:val="57A833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36D62EB"/>
    <w:multiLevelType w:val="hybridMultilevel"/>
    <w:tmpl w:val="5E066DE6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 w15:restartNumberingAfterBreak="0">
    <w:nsid w:val="455C254A"/>
    <w:multiLevelType w:val="hybridMultilevel"/>
    <w:tmpl w:val="C62E59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C2D135C"/>
    <w:multiLevelType w:val="hybridMultilevel"/>
    <w:tmpl w:val="748A48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6"/>
  </w:num>
  <w:num w:numId="4">
    <w:abstractNumId w:val="5"/>
  </w:num>
  <w:num w:numId="5">
    <w:abstractNumId w:val="19"/>
  </w:num>
  <w:num w:numId="6">
    <w:abstractNumId w:val="11"/>
  </w:num>
  <w:num w:numId="7">
    <w:abstractNumId w:val="12"/>
  </w:num>
  <w:num w:numId="8">
    <w:abstractNumId w:val="7"/>
  </w:num>
  <w:num w:numId="9">
    <w:abstractNumId w:val="20"/>
  </w:num>
  <w:num w:numId="10">
    <w:abstractNumId w:val="4"/>
  </w:num>
  <w:num w:numId="11">
    <w:abstractNumId w:val="9"/>
  </w:num>
  <w:num w:numId="12">
    <w:abstractNumId w:val="14"/>
  </w:num>
  <w:num w:numId="13">
    <w:abstractNumId w:val="17"/>
  </w:num>
  <w:num w:numId="14">
    <w:abstractNumId w:val="15"/>
  </w:num>
  <w:num w:numId="15">
    <w:abstractNumId w:val="10"/>
  </w:num>
  <w:num w:numId="16">
    <w:abstractNumId w:val="3"/>
  </w:num>
  <w:num w:numId="17">
    <w:abstractNumId w:val="1"/>
  </w:num>
  <w:num w:numId="18">
    <w:abstractNumId w:val="18"/>
  </w:num>
  <w:num w:numId="19">
    <w:abstractNumId w:val="13"/>
  </w:num>
  <w:num w:numId="20">
    <w:abstractNumId w:val="6"/>
  </w:num>
  <w:num w:numId="21">
    <w:abstractNumId w:val="8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treeter, Michele">
    <w15:presenceInfo w15:providerId="AD" w15:userId="S-1-5-21-602162358-602609370-725345543-5628674"/>
  </w15:person>
  <w15:person w15:author="Sharath Giridhar">
    <w15:presenceInfo w15:providerId="AD" w15:userId="S-1-5-21-3473287621-2730435421-3663612829-4665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D03"/>
    <w:rsid w:val="000016E5"/>
    <w:rsid w:val="00001812"/>
    <w:rsid w:val="00001FA0"/>
    <w:rsid w:val="0000322A"/>
    <w:rsid w:val="0000377E"/>
    <w:rsid w:val="00004968"/>
    <w:rsid w:val="0000539B"/>
    <w:rsid w:val="00005CEA"/>
    <w:rsid w:val="00006496"/>
    <w:rsid w:val="000066EB"/>
    <w:rsid w:val="000068DA"/>
    <w:rsid w:val="0000691E"/>
    <w:rsid w:val="000070C3"/>
    <w:rsid w:val="000076C6"/>
    <w:rsid w:val="00007B48"/>
    <w:rsid w:val="00010E48"/>
    <w:rsid w:val="00013307"/>
    <w:rsid w:val="0001556E"/>
    <w:rsid w:val="00020546"/>
    <w:rsid w:val="00026F9E"/>
    <w:rsid w:val="00027153"/>
    <w:rsid w:val="00030477"/>
    <w:rsid w:val="00031ABF"/>
    <w:rsid w:val="00031CCF"/>
    <w:rsid w:val="00035719"/>
    <w:rsid w:val="000377EF"/>
    <w:rsid w:val="00037D50"/>
    <w:rsid w:val="0004066A"/>
    <w:rsid w:val="00040B9F"/>
    <w:rsid w:val="00041C74"/>
    <w:rsid w:val="00042F49"/>
    <w:rsid w:val="00044311"/>
    <w:rsid w:val="0005080D"/>
    <w:rsid w:val="00050E60"/>
    <w:rsid w:val="0005163F"/>
    <w:rsid w:val="00052344"/>
    <w:rsid w:val="000537CD"/>
    <w:rsid w:val="00056F05"/>
    <w:rsid w:val="00062529"/>
    <w:rsid w:val="00066385"/>
    <w:rsid w:val="00067225"/>
    <w:rsid w:val="00074722"/>
    <w:rsid w:val="00074C3C"/>
    <w:rsid w:val="00074EFE"/>
    <w:rsid w:val="0007525E"/>
    <w:rsid w:val="000768F2"/>
    <w:rsid w:val="0008202C"/>
    <w:rsid w:val="00084758"/>
    <w:rsid w:val="00084973"/>
    <w:rsid w:val="00084D52"/>
    <w:rsid w:val="00086751"/>
    <w:rsid w:val="0008783D"/>
    <w:rsid w:val="00092F46"/>
    <w:rsid w:val="0009343B"/>
    <w:rsid w:val="00093C42"/>
    <w:rsid w:val="00093E1B"/>
    <w:rsid w:val="00094396"/>
    <w:rsid w:val="00095899"/>
    <w:rsid w:val="000960B2"/>
    <w:rsid w:val="00096A85"/>
    <w:rsid w:val="00097654"/>
    <w:rsid w:val="00097D03"/>
    <w:rsid w:val="000A0A95"/>
    <w:rsid w:val="000A1B3D"/>
    <w:rsid w:val="000A1C2E"/>
    <w:rsid w:val="000A5C00"/>
    <w:rsid w:val="000A60A9"/>
    <w:rsid w:val="000B1D47"/>
    <w:rsid w:val="000B23B7"/>
    <w:rsid w:val="000B25B2"/>
    <w:rsid w:val="000B6EEC"/>
    <w:rsid w:val="000C4BC2"/>
    <w:rsid w:val="000C56C2"/>
    <w:rsid w:val="000C7D7C"/>
    <w:rsid w:val="000D030E"/>
    <w:rsid w:val="000D26A3"/>
    <w:rsid w:val="000D60BD"/>
    <w:rsid w:val="000E0CC6"/>
    <w:rsid w:val="000E35C1"/>
    <w:rsid w:val="000E465A"/>
    <w:rsid w:val="000E57A7"/>
    <w:rsid w:val="000E57FC"/>
    <w:rsid w:val="000E6E44"/>
    <w:rsid w:val="000E785E"/>
    <w:rsid w:val="000F39B5"/>
    <w:rsid w:val="000F3A00"/>
    <w:rsid w:val="000F4C2A"/>
    <w:rsid w:val="00100552"/>
    <w:rsid w:val="00100A3A"/>
    <w:rsid w:val="0010390E"/>
    <w:rsid w:val="0010548C"/>
    <w:rsid w:val="00111AB2"/>
    <w:rsid w:val="00112558"/>
    <w:rsid w:val="0011255C"/>
    <w:rsid w:val="001128C4"/>
    <w:rsid w:val="001164A7"/>
    <w:rsid w:val="0011719F"/>
    <w:rsid w:val="00117DA7"/>
    <w:rsid w:val="001212F5"/>
    <w:rsid w:val="00121DE7"/>
    <w:rsid w:val="0013050D"/>
    <w:rsid w:val="00133222"/>
    <w:rsid w:val="001347E5"/>
    <w:rsid w:val="0013632E"/>
    <w:rsid w:val="00136A0A"/>
    <w:rsid w:val="0013785F"/>
    <w:rsid w:val="00137BD7"/>
    <w:rsid w:val="00137D6A"/>
    <w:rsid w:val="00140E0F"/>
    <w:rsid w:val="00141CD5"/>
    <w:rsid w:val="00151487"/>
    <w:rsid w:val="0015453D"/>
    <w:rsid w:val="00154FD1"/>
    <w:rsid w:val="00155721"/>
    <w:rsid w:val="00155909"/>
    <w:rsid w:val="00160266"/>
    <w:rsid w:val="00161838"/>
    <w:rsid w:val="0016226E"/>
    <w:rsid w:val="00164207"/>
    <w:rsid w:val="001648F7"/>
    <w:rsid w:val="00164B1E"/>
    <w:rsid w:val="00171B43"/>
    <w:rsid w:val="00172406"/>
    <w:rsid w:val="00172825"/>
    <w:rsid w:val="00172DB8"/>
    <w:rsid w:val="001733A8"/>
    <w:rsid w:val="00175834"/>
    <w:rsid w:val="00176AE7"/>
    <w:rsid w:val="00176D14"/>
    <w:rsid w:val="00183EE5"/>
    <w:rsid w:val="0018408E"/>
    <w:rsid w:val="001845FE"/>
    <w:rsid w:val="001869E9"/>
    <w:rsid w:val="00190ACE"/>
    <w:rsid w:val="00192544"/>
    <w:rsid w:val="00192BF2"/>
    <w:rsid w:val="0019408C"/>
    <w:rsid w:val="0019689F"/>
    <w:rsid w:val="001A0EAA"/>
    <w:rsid w:val="001A1B9B"/>
    <w:rsid w:val="001A4F2A"/>
    <w:rsid w:val="001A612F"/>
    <w:rsid w:val="001A6247"/>
    <w:rsid w:val="001A7222"/>
    <w:rsid w:val="001B6223"/>
    <w:rsid w:val="001B6861"/>
    <w:rsid w:val="001C1087"/>
    <w:rsid w:val="001C1AC2"/>
    <w:rsid w:val="001C24AA"/>
    <w:rsid w:val="001C2F87"/>
    <w:rsid w:val="001C3FB2"/>
    <w:rsid w:val="001C5D5A"/>
    <w:rsid w:val="001C6F46"/>
    <w:rsid w:val="001D0B48"/>
    <w:rsid w:val="001D30E4"/>
    <w:rsid w:val="001D31C5"/>
    <w:rsid w:val="001D4C95"/>
    <w:rsid w:val="001D6325"/>
    <w:rsid w:val="001D660F"/>
    <w:rsid w:val="001D6C0A"/>
    <w:rsid w:val="001E2B20"/>
    <w:rsid w:val="001E3390"/>
    <w:rsid w:val="001E4B9C"/>
    <w:rsid w:val="001E4DDB"/>
    <w:rsid w:val="001E776D"/>
    <w:rsid w:val="001F2417"/>
    <w:rsid w:val="001F2BFB"/>
    <w:rsid w:val="001F361C"/>
    <w:rsid w:val="001F3682"/>
    <w:rsid w:val="001F475A"/>
    <w:rsid w:val="001F5067"/>
    <w:rsid w:val="001F6351"/>
    <w:rsid w:val="001F730C"/>
    <w:rsid w:val="00200766"/>
    <w:rsid w:val="00201507"/>
    <w:rsid w:val="002017A5"/>
    <w:rsid w:val="00204E01"/>
    <w:rsid w:val="00206ECA"/>
    <w:rsid w:val="00211103"/>
    <w:rsid w:val="0021187F"/>
    <w:rsid w:val="0021283F"/>
    <w:rsid w:val="002144A5"/>
    <w:rsid w:val="00214783"/>
    <w:rsid w:val="00214A29"/>
    <w:rsid w:val="002161BA"/>
    <w:rsid w:val="00216642"/>
    <w:rsid w:val="00216AD1"/>
    <w:rsid w:val="00220279"/>
    <w:rsid w:val="00221116"/>
    <w:rsid w:val="002221D9"/>
    <w:rsid w:val="0022620F"/>
    <w:rsid w:val="00226965"/>
    <w:rsid w:val="00226987"/>
    <w:rsid w:val="002273B9"/>
    <w:rsid w:val="00234B51"/>
    <w:rsid w:val="00237A02"/>
    <w:rsid w:val="00237A16"/>
    <w:rsid w:val="00237AB1"/>
    <w:rsid w:val="00237F20"/>
    <w:rsid w:val="00240C22"/>
    <w:rsid w:val="00241340"/>
    <w:rsid w:val="00241DAD"/>
    <w:rsid w:val="0024225D"/>
    <w:rsid w:val="0024344E"/>
    <w:rsid w:val="002435E8"/>
    <w:rsid w:val="00244907"/>
    <w:rsid w:val="00246166"/>
    <w:rsid w:val="00246262"/>
    <w:rsid w:val="0024731E"/>
    <w:rsid w:val="00250947"/>
    <w:rsid w:val="00251B44"/>
    <w:rsid w:val="002524FC"/>
    <w:rsid w:val="002531EE"/>
    <w:rsid w:val="00263AB9"/>
    <w:rsid w:val="002664C6"/>
    <w:rsid w:val="0026688E"/>
    <w:rsid w:val="0027022D"/>
    <w:rsid w:val="002716C5"/>
    <w:rsid w:val="002739E2"/>
    <w:rsid w:val="0027694C"/>
    <w:rsid w:val="0028191C"/>
    <w:rsid w:val="00282D5B"/>
    <w:rsid w:val="00284442"/>
    <w:rsid w:val="00284BCB"/>
    <w:rsid w:val="00285B83"/>
    <w:rsid w:val="00286882"/>
    <w:rsid w:val="00286C7B"/>
    <w:rsid w:val="00286DA8"/>
    <w:rsid w:val="002911D8"/>
    <w:rsid w:val="00291DE8"/>
    <w:rsid w:val="00291E65"/>
    <w:rsid w:val="00292464"/>
    <w:rsid w:val="002970F8"/>
    <w:rsid w:val="00297C1A"/>
    <w:rsid w:val="002A02BC"/>
    <w:rsid w:val="002A0F57"/>
    <w:rsid w:val="002A136C"/>
    <w:rsid w:val="002A1D7E"/>
    <w:rsid w:val="002A20BB"/>
    <w:rsid w:val="002A3559"/>
    <w:rsid w:val="002A3A9E"/>
    <w:rsid w:val="002A3EB7"/>
    <w:rsid w:val="002A4CCE"/>
    <w:rsid w:val="002A4DF6"/>
    <w:rsid w:val="002A5586"/>
    <w:rsid w:val="002A5942"/>
    <w:rsid w:val="002A7B74"/>
    <w:rsid w:val="002B2460"/>
    <w:rsid w:val="002B24AE"/>
    <w:rsid w:val="002B2C6B"/>
    <w:rsid w:val="002B450E"/>
    <w:rsid w:val="002B5A66"/>
    <w:rsid w:val="002B5BF4"/>
    <w:rsid w:val="002B6751"/>
    <w:rsid w:val="002C0798"/>
    <w:rsid w:val="002C07E7"/>
    <w:rsid w:val="002C47D7"/>
    <w:rsid w:val="002C496D"/>
    <w:rsid w:val="002C551A"/>
    <w:rsid w:val="002D22A5"/>
    <w:rsid w:val="002D2F20"/>
    <w:rsid w:val="002D59BA"/>
    <w:rsid w:val="002E302A"/>
    <w:rsid w:val="002E3617"/>
    <w:rsid w:val="002E39B6"/>
    <w:rsid w:val="002E6B76"/>
    <w:rsid w:val="002F3063"/>
    <w:rsid w:val="002F3AAA"/>
    <w:rsid w:val="002F51C3"/>
    <w:rsid w:val="002F7A73"/>
    <w:rsid w:val="0030106D"/>
    <w:rsid w:val="00304E37"/>
    <w:rsid w:val="003065CE"/>
    <w:rsid w:val="00306C59"/>
    <w:rsid w:val="0030701C"/>
    <w:rsid w:val="0031352C"/>
    <w:rsid w:val="00315770"/>
    <w:rsid w:val="003166C0"/>
    <w:rsid w:val="00320F10"/>
    <w:rsid w:val="003222F0"/>
    <w:rsid w:val="00324F09"/>
    <w:rsid w:val="003250EF"/>
    <w:rsid w:val="00325CB8"/>
    <w:rsid w:val="003276CD"/>
    <w:rsid w:val="00330342"/>
    <w:rsid w:val="003347FB"/>
    <w:rsid w:val="003362BB"/>
    <w:rsid w:val="003365C8"/>
    <w:rsid w:val="00336817"/>
    <w:rsid w:val="003402AB"/>
    <w:rsid w:val="00342828"/>
    <w:rsid w:val="003447A5"/>
    <w:rsid w:val="003464E2"/>
    <w:rsid w:val="003464E4"/>
    <w:rsid w:val="003477BF"/>
    <w:rsid w:val="00352A0B"/>
    <w:rsid w:val="00354D1B"/>
    <w:rsid w:val="00355B3A"/>
    <w:rsid w:val="003561E8"/>
    <w:rsid w:val="00356499"/>
    <w:rsid w:val="0036219C"/>
    <w:rsid w:val="00363839"/>
    <w:rsid w:val="0036762D"/>
    <w:rsid w:val="00367C68"/>
    <w:rsid w:val="00367FE0"/>
    <w:rsid w:val="00370460"/>
    <w:rsid w:val="003713AC"/>
    <w:rsid w:val="00372C4E"/>
    <w:rsid w:val="00377ECD"/>
    <w:rsid w:val="0038270A"/>
    <w:rsid w:val="00382EC7"/>
    <w:rsid w:val="00383CE1"/>
    <w:rsid w:val="00384881"/>
    <w:rsid w:val="00384E50"/>
    <w:rsid w:val="00385FD9"/>
    <w:rsid w:val="00392940"/>
    <w:rsid w:val="003950E3"/>
    <w:rsid w:val="003954ED"/>
    <w:rsid w:val="0039659D"/>
    <w:rsid w:val="003A35CE"/>
    <w:rsid w:val="003A3848"/>
    <w:rsid w:val="003A42AD"/>
    <w:rsid w:val="003A5401"/>
    <w:rsid w:val="003A615E"/>
    <w:rsid w:val="003A64BB"/>
    <w:rsid w:val="003A6A8D"/>
    <w:rsid w:val="003A7CE5"/>
    <w:rsid w:val="003B320B"/>
    <w:rsid w:val="003B3505"/>
    <w:rsid w:val="003B3FA0"/>
    <w:rsid w:val="003B41DA"/>
    <w:rsid w:val="003B4DF9"/>
    <w:rsid w:val="003B64FE"/>
    <w:rsid w:val="003B7BE5"/>
    <w:rsid w:val="003C23EE"/>
    <w:rsid w:val="003C450B"/>
    <w:rsid w:val="003C6189"/>
    <w:rsid w:val="003C6CB0"/>
    <w:rsid w:val="003D123B"/>
    <w:rsid w:val="003D39E3"/>
    <w:rsid w:val="003D435F"/>
    <w:rsid w:val="003D5D85"/>
    <w:rsid w:val="003D6E56"/>
    <w:rsid w:val="003E079C"/>
    <w:rsid w:val="003E4082"/>
    <w:rsid w:val="003E6FC3"/>
    <w:rsid w:val="003F2B26"/>
    <w:rsid w:val="003F3186"/>
    <w:rsid w:val="003F36D3"/>
    <w:rsid w:val="003F529B"/>
    <w:rsid w:val="003F76AD"/>
    <w:rsid w:val="003F7842"/>
    <w:rsid w:val="00404F81"/>
    <w:rsid w:val="00406A0C"/>
    <w:rsid w:val="004110F0"/>
    <w:rsid w:val="004124A4"/>
    <w:rsid w:val="004126AA"/>
    <w:rsid w:val="00413910"/>
    <w:rsid w:val="004160F2"/>
    <w:rsid w:val="00417257"/>
    <w:rsid w:val="00420614"/>
    <w:rsid w:val="00421CA6"/>
    <w:rsid w:val="004230CE"/>
    <w:rsid w:val="00423F54"/>
    <w:rsid w:val="0042593F"/>
    <w:rsid w:val="00425FEA"/>
    <w:rsid w:val="004261FF"/>
    <w:rsid w:val="00431085"/>
    <w:rsid w:val="004369CA"/>
    <w:rsid w:val="00436A22"/>
    <w:rsid w:val="0044143D"/>
    <w:rsid w:val="00441867"/>
    <w:rsid w:val="0044348B"/>
    <w:rsid w:val="00445CF8"/>
    <w:rsid w:val="00447413"/>
    <w:rsid w:val="00447AFD"/>
    <w:rsid w:val="00450C20"/>
    <w:rsid w:val="00454605"/>
    <w:rsid w:val="004553CD"/>
    <w:rsid w:val="004601EC"/>
    <w:rsid w:val="00461E1E"/>
    <w:rsid w:val="004677F3"/>
    <w:rsid w:val="00471588"/>
    <w:rsid w:val="00474344"/>
    <w:rsid w:val="0047618A"/>
    <w:rsid w:val="0048123E"/>
    <w:rsid w:val="00481960"/>
    <w:rsid w:val="00481969"/>
    <w:rsid w:val="004819CB"/>
    <w:rsid w:val="00481E39"/>
    <w:rsid w:val="00481F02"/>
    <w:rsid w:val="00483C68"/>
    <w:rsid w:val="0048444C"/>
    <w:rsid w:val="00490442"/>
    <w:rsid w:val="00490B93"/>
    <w:rsid w:val="00492818"/>
    <w:rsid w:val="004935A3"/>
    <w:rsid w:val="00493937"/>
    <w:rsid w:val="00496C72"/>
    <w:rsid w:val="004A1211"/>
    <w:rsid w:val="004A285A"/>
    <w:rsid w:val="004A3225"/>
    <w:rsid w:val="004A3A7D"/>
    <w:rsid w:val="004A3A82"/>
    <w:rsid w:val="004A56AA"/>
    <w:rsid w:val="004A59D2"/>
    <w:rsid w:val="004A5D7C"/>
    <w:rsid w:val="004A74B8"/>
    <w:rsid w:val="004A7A6B"/>
    <w:rsid w:val="004B06D7"/>
    <w:rsid w:val="004B10B8"/>
    <w:rsid w:val="004B3F78"/>
    <w:rsid w:val="004B6653"/>
    <w:rsid w:val="004C33CB"/>
    <w:rsid w:val="004C57C6"/>
    <w:rsid w:val="004C666D"/>
    <w:rsid w:val="004C761F"/>
    <w:rsid w:val="004C7BEF"/>
    <w:rsid w:val="004C7D68"/>
    <w:rsid w:val="004C7EA5"/>
    <w:rsid w:val="004C7F86"/>
    <w:rsid w:val="004D5474"/>
    <w:rsid w:val="004D5ABF"/>
    <w:rsid w:val="004D790C"/>
    <w:rsid w:val="004D7AB2"/>
    <w:rsid w:val="004E463A"/>
    <w:rsid w:val="004E4938"/>
    <w:rsid w:val="004E58D9"/>
    <w:rsid w:val="004E6D50"/>
    <w:rsid w:val="004F05C6"/>
    <w:rsid w:val="004F59AB"/>
    <w:rsid w:val="004F5C0A"/>
    <w:rsid w:val="004F63B8"/>
    <w:rsid w:val="004F7584"/>
    <w:rsid w:val="0050174E"/>
    <w:rsid w:val="005019B8"/>
    <w:rsid w:val="005023D7"/>
    <w:rsid w:val="00502723"/>
    <w:rsid w:val="00506A40"/>
    <w:rsid w:val="00511249"/>
    <w:rsid w:val="00511AE0"/>
    <w:rsid w:val="00512985"/>
    <w:rsid w:val="005163DA"/>
    <w:rsid w:val="0051645B"/>
    <w:rsid w:val="005166F0"/>
    <w:rsid w:val="005168D4"/>
    <w:rsid w:val="00516F4A"/>
    <w:rsid w:val="0051710A"/>
    <w:rsid w:val="0051798B"/>
    <w:rsid w:val="005179FC"/>
    <w:rsid w:val="0052085E"/>
    <w:rsid w:val="00520AC8"/>
    <w:rsid w:val="00521102"/>
    <w:rsid w:val="00522ADA"/>
    <w:rsid w:val="00526379"/>
    <w:rsid w:val="005278D4"/>
    <w:rsid w:val="005300B7"/>
    <w:rsid w:val="005369B2"/>
    <w:rsid w:val="00540A76"/>
    <w:rsid w:val="0054383F"/>
    <w:rsid w:val="00545299"/>
    <w:rsid w:val="0054533F"/>
    <w:rsid w:val="00547116"/>
    <w:rsid w:val="00547E8E"/>
    <w:rsid w:val="005506F5"/>
    <w:rsid w:val="00551512"/>
    <w:rsid w:val="00551F29"/>
    <w:rsid w:val="005541D6"/>
    <w:rsid w:val="00554C44"/>
    <w:rsid w:val="00556254"/>
    <w:rsid w:val="005613D9"/>
    <w:rsid w:val="005625A4"/>
    <w:rsid w:val="00563137"/>
    <w:rsid w:val="00563479"/>
    <w:rsid w:val="00564CD7"/>
    <w:rsid w:val="005650BF"/>
    <w:rsid w:val="00565F54"/>
    <w:rsid w:val="00566AFD"/>
    <w:rsid w:val="00572367"/>
    <w:rsid w:val="00572A92"/>
    <w:rsid w:val="0057493F"/>
    <w:rsid w:val="00576621"/>
    <w:rsid w:val="00576BD3"/>
    <w:rsid w:val="00580AF6"/>
    <w:rsid w:val="00582621"/>
    <w:rsid w:val="00586013"/>
    <w:rsid w:val="00587A24"/>
    <w:rsid w:val="00591421"/>
    <w:rsid w:val="00592396"/>
    <w:rsid w:val="0059309F"/>
    <w:rsid w:val="00593240"/>
    <w:rsid w:val="0059563E"/>
    <w:rsid w:val="00595F38"/>
    <w:rsid w:val="00596D12"/>
    <w:rsid w:val="00596D96"/>
    <w:rsid w:val="005974F7"/>
    <w:rsid w:val="005A0D0A"/>
    <w:rsid w:val="005A2237"/>
    <w:rsid w:val="005A259D"/>
    <w:rsid w:val="005A3D16"/>
    <w:rsid w:val="005A5526"/>
    <w:rsid w:val="005A6039"/>
    <w:rsid w:val="005A60A1"/>
    <w:rsid w:val="005A6AC0"/>
    <w:rsid w:val="005B15E9"/>
    <w:rsid w:val="005C0271"/>
    <w:rsid w:val="005C0759"/>
    <w:rsid w:val="005C0F46"/>
    <w:rsid w:val="005C1731"/>
    <w:rsid w:val="005C317B"/>
    <w:rsid w:val="005C3248"/>
    <w:rsid w:val="005C6B78"/>
    <w:rsid w:val="005C79B7"/>
    <w:rsid w:val="005C7B5D"/>
    <w:rsid w:val="005D02CA"/>
    <w:rsid w:val="005D12F3"/>
    <w:rsid w:val="005D3F2E"/>
    <w:rsid w:val="005D4648"/>
    <w:rsid w:val="005D4DC4"/>
    <w:rsid w:val="005D50DD"/>
    <w:rsid w:val="005E10E5"/>
    <w:rsid w:val="005E160B"/>
    <w:rsid w:val="005E3639"/>
    <w:rsid w:val="005E3C37"/>
    <w:rsid w:val="005E3D33"/>
    <w:rsid w:val="005F0A07"/>
    <w:rsid w:val="005F1219"/>
    <w:rsid w:val="005F20CB"/>
    <w:rsid w:val="005F250E"/>
    <w:rsid w:val="005F4A97"/>
    <w:rsid w:val="005F5CF7"/>
    <w:rsid w:val="00600288"/>
    <w:rsid w:val="00600EEE"/>
    <w:rsid w:val="00602172"/>
    <w:rsid w:val="00606553"/>
    <w:rsid w:val="0061145B"/>
    <w:rsid w:val="00611720"/>
    <w:rsid w:val="00612CC6"/>
    <w:rsid w:val="0061384A"/>
    <w:rsid w:val="0062105A"/>
    <w:rsid w:val="00621B3B"/>
    <w:rsid w:val="00621E24"/>
    <w:rsid w:val="00623762"/>
    <w:rsid w:val="00625AA6"/>
    <w:rsid w:val="00627441"/>
    <w:rsid w:val="006275D4"/>
    <w:rsid w:val="00631F53"/>
    <w:rsid w:val="006320CF"/>
    <w:rsid w:val="00632A8B"/>
    <w:rsid w:val="006333E6"/>
    <w:rsid w:val="00634A86"/>
    <w:rsid w:val="00634F5E"/>
    <w:rsid w:val="006356F5"/>
    <w:rsid w:val="0064039A"/>
    <w:rsid w:val="006405F0"/>
    <w:rsid w:val="00642C76"/>
    <w:rsid w:val="0064301E"/>
    <w:rsid w:val="0064338A"/>
    <w:rsid w:val="00644E3F"/>
    <w:rsid w:val="0064507A"/>
    <w:rsid w:val="00646C43"/>
    <w:rsid w:val="00647BA5"/>
    <w:rsid w:val="0065162E"/>
    <w:rsid w:val="00651872"/>
    <w:rsid w:val="00654164"/>
    <w:rsid w:val="006548C2"/>
    <w:rsid w:val="00654D4D"/>
    <w:rsid w:val="00656585"/>
    <w:rsid w:val="00657CDB"/>
    <w:rsid w:val="0066032C"/>
    <w:rsid w:val="006606D4"/>
    <w:rsid w:val="00660C25"/>
    <w:rsid w:val="00661DB3"/>
    <w:rsid w:val="006625D4"/>
    <w:rsid w:val="00662D11"/>
    <w:rsid w:val="00662F8B"/>
    <w:rsid w:val="006631AA"/>
    <w:rsid w:val="006643D5"/>
    <w:rsid w:val="00664CDF"/>
    <w:rsid w:val="00666D50"/>
    <w:rsid w:val="0067210A"/>
    <w:rsid w:val="006722EA"/>
    <w:rsid w:val="0067280D"/>
    <w:rsid w:val="00673112"/>
    <w:rsid w:val="006733BD"/>
    <w:rsid w:val="006743A0"/>
    <w:rsid w:val="0067605D"/>
    <w:rsid w:val="00676062"/>
    <w:rsid w:val="006774C9"/>
    <w:rsid w:val="00682898"/>
    <w:rsid w:val="00683844"/>
    <w:rsid w:val="006856F2"/>
    <w:rsid w:val="0068583B"/>
    <w:rsid w:val="00686520"/>
    <w:rsid w:val="00687B33"/>
    <w:rsid w:val="00687DF2"/>
    <w:rsid w:val="00693D9B"/>
    <w:rsid w:val="006948D1"/>
    <w:rsid w:val="006958FD"/>
    <w:rsid w:val="00696A60"/>
    <w:rsid w:val="006A0AEA"/>
    <w:rsid w:val="006A253F"/>
    <w:rsid w:val="006A3B6E"/>
    <w:rsid w:val="006A4A81"/>
    <w:rsid w:val="006A525D"/>
    <w:rsid w:val="006A617B"/>
    <w:rsid w:val="006A73B8"/>
    <w:rsid w:val="006B03BE"/>
    <w:rsid w:val="006B1277"/>
    <w:rsid w:val="006B216A"/>
    <w:rsid w:val="006B21B7"/>
    <w:rsid w:val="006B26F8"/>
    <w:rsid w:val="006B5225"/>
    <w:rsid w:val="006B6178"/>
    <w:rsid w:val="006B62DC"/>
    <w:rsid w:val="006B6F82"/>
    <w:rsid w:val="006B779E"/>
    <w:rsid w:val="006B7D5B"/>
    <w:rsid w:val="006C35F9"/>
    <w:rsid w:val="006C4187"/>
    <w:rsid w:val="006C5E8B"/>
    <w:rsid w:val="006D23AC"/>
    <w:rsid w:val="006D4D49"/>
    <w:rsid w:val="006D73D7"/>
    <w:rsid w:val="006E15DE"/>
    <w:rsid w:val="006E425E"/>
    <w:rsid w:val="006E593F"/>
    <w:rsid w:val="006F0C3B"/>
    <w:rsid w:val="006F3DE3"/>
    <w:rsid w:val="006F4459"/>
    <w:rsid w:val="006F5438"/>
    <w:rsid w:val="006F5483"/>
    <w:rsid w:val="006F6968"/>
    <w:rsid w:val="00702AEA"/>
    <w:rsid w:val="007033DB"/>
    <w:rsid w:val="007040F6"/>
    <w:rsid w:val="00704864"/>
    <w:rsid w:val="00704A9B"/>
    <w:rsid w:val="00706AEE"/>
    <w:rsid w:val="007114C7"/>
    <w:rsid w:val="00711996"/>
    <w:rsid w:val="00714D72"/>
    <w:rsid w:val="00715987"/>
    <w:rsid w:val="0071636E"/>
    <w:rsid w:val="007172B5"/>
    <w:rsid w:val="0072191B"/>
    <w:rsid w:val="0072212C"/>
    <w:rsid w:val="0072310D"/>
    <w:rsid w:val="007231D7"/>
    <w:rsid w:val="007242AB"/>
    <w:rsid w:val="00725ADC"/>
    <w:rsid w:val="0072653C"/>
    <w:rsid w:val="007269F6"/>
    <w:rsid w:val="007307F6"/>
    <w:rsid w:val="007311F4"/>
    <w:rsid w:val="00731C8E"/>
    <w:rsid w:val="00732197"/>
    <w:rsid w:val="00732D39"/>
    <w:rsid w:val="00732F64"/>
    <w:rsid w:val="007332CC"/>
    <w:rsid w:val="0073371E"/>
    <w:rsid w:val="007338FB"/>
    <w:rsid w:val="00733AF7"/>
    <w:rsid w:val="00734E20"/>
    <w:rsid w:val="00737AE1"/>
    <w:rsid w:val="00737D20"/>
    <w:rsid w:val="0074003F"/>
    <w:rsid w:val="007412A5"/>
    <w:rsid w:val="00746883"/>
    <w:rsid w:val="00747BBD"/>
    <w:rsid w:val="007516F2"/>
    <w:rsid w:val="0075361E"/>
    <w:rsid w:val="007548EE"/>
    <w:rsid w:val="00755841"/>
    <w:rsid w:val="007574B5"/>
    <w:rsid w:val="00757B68"/>
    <w:rsid w:val="007613DD"/>
    <w:rsid w:val="00761701"/>
    <w:rsid w:val="0076234B"/>
    <w:rsid w:val="00762874"/>
    <w:rsid w:val="007650D2"/>
    <w:rsid w:val="007671A1"/>
    <w:rsid w:val="007672DF"/>
    <w:rsid w:val="00767B02"/>
    <w:rsid w:val="007702CC"/>
    <w:rsid w:val="00771E80"/>
    <w:rsid w:val="00772D63"/>
    <w:rsid w:val="00774C2E"/>
    <w:rsid w:val="00775D53"/>
    <w:rsid w:val="00777A4F"/>
    <w:rsid w:val="00780462"/>
    <w:rsid w:val="0078272D"/>
    <w:rsid w:val="007828D4"/>
    <w:rsid w:val="0078476F"/>
    <w:rsid w:val="007858CF"/>
    <w:rsid w:val="0078621E"/>
    <w:rsid w:val="007864A2"/>
    <w:rsid w:val="007903B7"/>
    <w:rsid w:val="00790AA8"/>
    <w:rsid w:val="0079293C"/>
    <w:rsid w:val="00795F76"/>
    <w:rsid w:val="007A2265"/>
    <w:rsid w:val="007A26D7"/>
    <w:rsid w:val="007A3397"/>
    <w:rsid w:val="007A5546"/>
    <w:rsid w:val="007A6D49"/>
    <w:rsid w:val="007B026B"/>
    <w:rsid w:val="007B17CB"/>
    <w:rsid w:val="007B3CDC"/>
    <w:rsid w:val="007B673D"/>
    <w:rsid w:val="007B6757"/>
    <w:rsid w:val="007C1496"/>
    <w:rsid w:val="007C1DFE"/>
    <w:rsid w:val="007C1F81"/>
    <w:rsid w:val="007C2C47"/>
    <w:rsid w:val="007C4C11"/>
    <w:rsid w:val="007C66D6"/>
    <w:rsid w:val="007D1B2E"/>
    <w:rsid w:val="007D49A6"/>
    <w:rsid w:val="007D4C32"/>
    <w:rsid w:val="007D7CBB"/>
    <w:rsid w:val="007E06B4"/>
    <w:rsid w:val="007E096E"/>
    <w:rsid w:val="007E16DC"/>
    <w:rsid w:val="007E1770"/>
    <w:rsid w:val="007E4AE5"/>
    <w:rsid w:val="007E4C8F"/>
    <w:rsid w:val="007F174B"/>
    <w:rsid w:val="007F1FD3"/>
    <w:rsid w:val="007F4140"/>
    <w:rsid w:val="007F4306"/>
    <w:rsid w:val="007F43E6"/>
    <w:rsid w:val="007F4AA1"/>
    <w:rsid w:val="007F5741"/>
    <w:rsid w:val="007F58FB"/>
    <w:rsid w:val="007F5DFF"/>
    <w:rsid w:val="008017F4"/>
    <w:rsid w:val="00801D19"/>
    <w:rsid w:val="00801FC1"/>
    <w:rsid w:val="00803A00"/>
    <w:rsid w:val="00804254"/>
    <w:rsid w:val="008042E2"/>
    <w:rsid w:val="00804318"/>
    <w:rsid w:val="00805705"/>
    <w:rsid w:val="00806792"/>
    <w:rsid w:val="008105F3"/>
    <w:rsid w:val="008110B9"/>
    <w:rsid w:val="00813AD2"/>
    <w:rsid w:val="008143F2"/>
    <w:rsid w:val="00815BB3"/>
    <w:rsid w:val="008162F5"/>
    <w:rsid w:val="00816DA0"/>
    <w:rsid w:val="008207E4"/>
    <w:rsid w:val="008216B1"/>
    <w:rsid w:val="00821DEC"/>
    <w:rsid w:val="008224FF"/>
    <w:rsid w:val="008237E1"/>
    <w:rsid w:val="00824465"/>
    <w:rsid w:val="00824E38"/>
    <w:rsid w:val="00825176"/>
    <w:rsid w:val="0082620A"/>
    <w:rsid w:val="0083632A"/>
    <w:rsid w:val="008368F7"/>
    <w:rsid w:val="00837D11"/>
    <w:rsid w:val="00840A46"/>
    <w:rsid w:val="00841F10"/>
    <w:rsid w:val="00842AAE"/>
    <w:rsid w:val="00844123"/>
    <w:rsid w:val="00844693"/>
    <w:rsid w:val="00844E8F"/>
    <w:rsid w:val="00847C4E"/>
    <w:rsid w:val="00851025"/>
    <w:rsid w:val="00851FE2"/>
    <w:rsid w:val="00852995"/>
    <w:rsid w:val="00852F43"/>
    <w:rsid w:val="00854BCC"/>
    <w:rsid w:val="0085544B"/>
    <w:rsid w:val="0085670C"/>
    <w:rsid w:val="00856CE7"/>
    <w:rsid w:val="00857865"/>
    <w:rsid w:val="0086017D"/>
    <w:rsid w:val="00860574"/>
    <w:rsid w:val="00860952"/>
    <w:rsid w:val="008615F9"/>
    <w:rsid w:val="00862EE5"/>
    <w:rsid w:val="00864C5F"/>
    <w:rsid w:val="00864E89"/>
    <w:rsid w:val="00865474"/>
    <w:rsid w:val="00866A8B"/>
    <w:rsid w:val="00867A2C"/>
    <w:rsid w:val="00873C24"/>
    <w:rsid w:val="008753F6"/>
    <w:rsid w:val="0087540D"/>
    <w:rsid w:val="00876993"/>
    <w:rsid w:val="00876FE2"/>
    <w:rsid w:val="008774C1"/>
    <w:rsid w:val="008774F3"/>
    <w:rsid w:val="00877B93"/>
    <w:rsid w:val="00877E74"/>
    <w:rsid w:val="00880DA5"/>
    <w:rsid w:val="0088172A"/>
    <w:rsid w:val="008823FB"/>
    <w:rsid w:val="008828E3"/>
    <w:rsid w:val="008852E9"/>
    <w:rsid w:val="008875FB"/>
    <w:rsid w:val="00891523"/>
    <w:rsid w:val="0089184F"/>
    <w:rsid w:val="008934E0"/>
    <w:rsid w:val="008949D9"/>
    <w:rsid w:val="00894D02"/>
    <w:rsid w:val="00895137"/>
    <w:rsid w:val="0089780E"/>
    <w:rsid w:val="00897A09"/>
    <w:rsid w:val="008A00C8"/>
    <w:rsid w:val="008A0B32"/>
    <w:rsid w:val="008A3259"/>
    <w:rsid w:val="008A3371"/>
    <w:rsid w:val="008A362F"/>
    <w:rsid w:val="008A3FE2"/>
    <w:rsid w:val="008A45DE"/>
    <w:rsid w:val="008A51E4"/>
    <w:rsid w:val="008A62D5"/>
    <w:rsid w:val="008A713C"/>
    <w:rsid w:val="008A7223"/>
    <w:rsid w:val="008B0F3B"/>
    <w:rsid w:val="008B1F13"/>
    <w:rsid w:val="008B6BF3"/>
    <w:rsid w:val="008B7395"/>
    <w:rsid w:val="008B73C2"/>
    <w:rsid w:val="008C06C5"/>
    <w:rsid w:val="008C1874"/>
    <w:rsid w:val="008C2123"/>
    <w:rsid w:val="008C220A"/>
    <w:rsid w:val="008C2751"/>
    <w:rsid w:val="008C4240"/>
    <w:rsid w:val="008D1285"/>
    <w:rsid w:val="008D2E39"/>
    <w:rsid w:val="008D6F3D"/>
    <w:rsid w:val="008E1A18"/>
    <w:rsid w:val="008E1CE4"/>
    <w:rsid w:val="008E38CF"/>
    <w:rsid w:val="008E42D4"/>
    <w:rsid w:val="008F6C78"/>
    <w:rsid w:val="008F6E2F"/>
    <w:rsid w:val="008F7569"/>
    <w:rsid w:val="009060EB"/>
    <w:rsid w:val="00911434"/>
    <w:rsid w:val="009122CE"/>
    <w:rsid w:val="009125C0"/>
    <w:rsid w:val="00916E8D"/>
    <w:rsid w:val="00916EF5"/>
    <w:rsid w:val="0091716B"/>
    <w:rsid w:val="009204E7"/>
    <w:rsid w:val="00921C2D"/>
    <w:rsid w:val="00923685"/>
    <w:rsid w:val="00924A46"/>
    <w:rsid w:val="00924B1A"/>
    <w:rsid w:val="0092600C"/>
    <w:rsid w:val="009269C1"/>
    <w:rsid w:val="009334B0"/>
    <w:rsid w:val="009350A2"/>
    <w:rsid w:val="009372EC"/>
    <w:rsid w:val="00942A39"/>
    <w:rsid w:val="00943412"/>
    <w:rsid w:val="0094437A"/>
    <w:rsid w:val="00947E06"/>
    <w:rsid w:val="0095194A"/>
    <w:rsid w:val="00953A39"/>
    <w:rsid w:val="009571C2"/>
    <w:rsid w:val="009578C8"/>
    <w:rsid w:val="00960828"/>
    <w:rsid w:val="00960879"/>
    <w:rsid w:val="009611B2"/>
    <w:rsid w:val="00961FFF"/>
    <w:rsid w:val="00962E6A"/>
    <w:rsid w:val="00964A91"/>
    <w:rsid w:val="00964BB2"/>
    <w:rsid w:val="00965F3C"/>
    <w:rsid w:val="0097238B"/>
    <w:rsid w:val="00975C19"/>
    <w:rsid w:val="00976372"/>
    <w:rsid w:val="00976879"/>
    <w:rsid w:val="0097702D"/>
    <w:rsid w:val="009778F6"/>
    <w:rsid w:val="00977CEF"/>
    <w:rsid w:val="00977F7B"/>
    <w:rsid w:val="009806D7"/>
    <w:rsid w:val="00980978"/>
    <w:rsid w:val="00983583"/>
    <w:rsid w:val="0098389A"/>
    <w:rsid w:val="009838EF"/>
    <w:rsid w:val="009846FA"/>
    <w:rsid w:val="00985CAE"/>
    <w:rsid w:val="00987A82"/>
    <w:rsid w:val="0099140A"/>
    <w:rsid w:val="00991D36"/>
    <w:rsid w:val="00992879"/>
    <w:rsid w:val="009940D6"/>
    <w:rsid w:val="009965EC"/>
    <w:rsid w:val="009A0082"/>
    <w:rsid w:val="009A0FEA"/>
    <w:rsid w:val="009A1119"/>
    <w:rsid w:val="009A1A3D"/>
    <w:rsid w:val="009A2F35"/>
    <w:rsid w:val="009A45D3"/>
    <w:rsid w:val="009A46E1"/>
    <w:rsid w:val="009A483D"/>
    <w:rsid w:val="009A5CF2"/>
    <w:rsid w:val="009A6326"/>
    <w:rsid w:val="009A6982"/>
    <w:rsid w:val="009B0C7F"/>
    <w:rsid w:val="009B5826"/>
    <w:rsid w:val="009B5D87"/>
    <w:rsid w:val="009B6223"/>
    <w:rsid w:val="009B6DE1"/>
    <w:rsid w:val="009C1D22"/>
    <w:rsid w:val="009C2D5E"/>
    <w:rsid w:val="009C36CE"/>
    <w:rsid w:val="009C688A"/>
    <w:rsid w:val="009C7048"/>
    <w:rsid w:val="009C7E3C"/>
    <w:rsid w:val="009D0A82"/>
    <w:rsid w:val="009D1CDF"/>
    <w:rsid w:val="009D3D37"/>
    <w:rsid w:val="009D44A3"/>
    <w:rsid w:val="009D4526"/>
    <w:rsid w:val="009D460B"/>
    <w:rsid w:val="009D4DAC"/>
    <w:rsid w:val="009D57C5"/>
    <w:rsid w:val="009D76A1"/>
    <w:rsid w:val="009E157E"/>
    <w:rsid w:val="009E2BB9"/>
    <w:rsid w:val="009E30CF"/>
    <w:rsid w:val="009E3B18"/>
    <w:rsid w:val="009E4F21"/>
    <w:rsid w:val="009E5406"/>
    <w:rsid w:val="009E54A5"/>
    <w:rsid w:val="009E55BD"/>
    <w:rsid w:val="009E6D09"/>
    <w:rsid w:val="009E70E9"/>
    <w:rsid w:val="009F0EAB"/>
    <w:rsid w:val="009F6415"/>
    <w:rsid w:val="009F6981"/>
    <w:rsid w:val="009F6A07"/>
    <w:rsid w:val="009F7225"/>
    <w:rsid w:val="00A01036"/>
    <w:rsid w:val="00A02DBF"/>
    <w:rsid w:val="00A02FF7"/>
    <w:rsid w:val="00A0482C"/>
    <w:rsid w:val="00A06824"/>
    <w:rsid w:val="00A06E7B"/>
    <w:rsid w:val="00A10D08"/>
    <w:rsid w:val="00A11059"/>
    <w:rsid w:val="00A11EED"/>
    <w:rsid w:val="00A1283F"/>
    <w:rsid w:val="00A139C9"/>
    <w:rsid w:val="00A14FC1"/>
    <w:rsid w:val="00A16541"/>
    <w:rsid w:val="00A165AD"/>
    <w:rsid w:val="00A215F7"/>
    <w:rsid w:val="00A21663"/>
    <w:rsid w:val="00A24DC2"/>
    <w:rsid w:val="00A25D2B"/>
    <w:rsid w:val="00A277A7"/>
    <w:rsid w:val="00A30022"/>
    <w:rsid w:val="00A32172"/>
    <w:rsid w:val="00A32638"/>
    <w:rsid w:val="00A3338B"/>
    <w:rsid w:val="00A33CF2"/>
    <w:rsid w:val="00A34C35"/>
    <w:rsid w:val="00A359DB"/>
    <w:rsid w:val="00A37ABB"/>
    <w:rsid w:val="00A37EE4"/>
    <w:rsid w:val="00A40BE8"/>
    <w:rsid w:val="00A40DA1"/>
    <w:rsid w:val="00A40F61"/>
    <w:rsid w:val="00A415D9"/>
    <w:rsid w:val="00A42990"/>
    <w:rsid w:val="00A42D26"/>
    <w:rsid w:val="00A444D6"/>
    <w:rsid w:val="00A446D8"/>
    <w:rsid w:val="00A4496A"/>
    <w:rsid w:val="00A44F60"/>
    <w:rsid w:val="00A45BE3"/>
    <w:rsid w:val="00A463CF"/>
    <w:rsid w:val="00A51790"/>
    <w:rsid w:val="00A52485"/>
    <w:rsid w:val="00A52AF4"/>
    <w:rsid w:val="00A5361D"/>
    <w:rsid w:val="00A62CDA"/>
    <w:rsid w:val="00A658C7"/>
    <w:rsid w:val="00A65D92"/>
    <w:rsid w:val="00A67061"/>
    <w:rsid w:val="00A672D9"/>
    <w:rsid w:val="00A6797F"/>
    <w:rsid w:val="00A72681"/>
    <w:rsid w:val="00A72BC5"/>
    <w:rsid w:val="00A764DF"/>
    <w:rsid w:val="00A8170F"/>
    <w:rsid w:val="00A81D08"/>
    <w:rsid w:val="00A81E76"/>
    <w:rsid w:val="00A83B89"/>
    <w:rsid w:val="00A8491F"/>
    <w:rsid w:val="00A85875"/>
    <w:rsid w:val="00A91ADE"/>
    <w:rsid w:val="00A91F02"/>
    <w:rsid w:val="00A931E7"/>
    <w:rsid w:val="00A96802"/>
    <w:rsid w:val="00AA06C6"/>
    <w:rsid w:val="00AA3E54"/>
    <w:rsid w:val="00AA7001"/>
    <w:rsid w:val="00AA774D"/>
    <w:rsid w:val="00AA77FE"/>
    <w:rsid w:val="00AB037C"/>
    <w:rsid w:val="00AB27AD"/>
    <w:rsid w:val="00AB4A16"/>
    <w:rsid w:val="00AB4AD7"/>
    <w:rsid w:val="00AC072B"/>
    <w:rsid w:val="00AC1865"/>
    <w:rsid w:val="00AC1C3C"/>
    <w:rsid w:val="00AC3366"/>
    <w:rsid w:val="00AC404F"/>
    <w:rsid w:val="00AC502A"/>
    <w:rsid w:val="00AD0339"/>
    <w:rsid w:val="00AD0E76"/>
    <w:rsid w:val="00AD2430"/>
    <w:rsid w:val="00AD28FE"/>
    <w:rsid w:val="00AD5D92"/>
    <w:rsid w:val="00AD6086"/>
    <w:rsid w:val="00AD733E"/>
    <w:rsid w:val="00AD73A1"/>
    <w:rsid w:val="00AE05F9"/>
    <w:rsid w:val="00AE4181"/>
    <w:rsid w:val="00AE505B"/>
    <w:rsid w:val="00AF2D35"/>
    <w:rsid w:val="00AF3458"/>
    <w:rsid w:val="00AF3D4E"/>
    <w:rsid w:val="00AF4278"/>
    <w:rsid w:val="00AF4A3A"/>
    <w:rsid w:val="00AF577E"/>
    <w:rsid w:val="00AF5937"/>
    <w:rsid w:val="00AF67E7"/>
    <w:rsid w:val="00AF7EE6"/>
    <w:rsid w:val="00B00EFB"/>
    <w:rsid w:val="00B032EF"/>
    <w:rsid w:val="00B07D74"/>
    <w:rsid w:val="00B11A70"/>
    <w:rsid w:val="00B127B1"/>
    <w:rsid w:val="00B145ED"/>
    <w:rsid w:val="00B15106"/>
    <w:rsid w:val="00B1564A"/>
    <w:rsid w:val="00B2190F"/>
    <w:rsid w:val="00B23122"/>
    <w:rsid w:val="00B2327F"/>
    <w:rsid w:val="00B23DAC"/>
    <w:rsid w:val="00B2411B"/>
    <w:rsid w:val="00B33858"/>
    <w:rsid w:val="00B33C10"/>
    <w:rsid w:val="00B351D7"/>
    <w:rsid w:val="00B3563D"/>
    <w:rsid w:val="00B37168"/>
    <w:rsid w:val="00B377CB"/>
    <w:rsid w:val="00B45D73"/>
    <w:rsid w:val="00B466B2"/>
    <w:rsid w:val="00B474E9"/>
    <w:rsid w:val="00B535F2"/>
    <w:rsid w:val="00B53C69"/>
    <w:rsid w:val="00B55853"/>
    <w:rsid w:val="00B5638A"/>
    <w:rsid w:val="00B565E7"/>
    <w:rsid w:val="00B61183"/>
    <w:rsid w:val="00B61554"/>
    <w:rsid w:val="00B64A86"/>
    <w:rsid w:val="00B7181B"/>
    <w:rsid w:val="00B73B77"/>
    <w:rsid w:val="00B80221"/>
    <w:rsid w:val="00B80457"/>
    <w:rsid w:val="00B80D19"/>
    <w:rsid w:val="00B80FB7"/>
    <w:rsid w:val="00B84188"/>
    <w:rsid w:val="00B85CDC"/>
    <w:rsid w:val="00B910FC"/>
    <w:rsid w:val="00B911B0"/>
    <w:rsid w:val="00B93461"/>
    <w:rsid w:val="00B968FB"/>
    <w:rsid w:val="00BA10AF"/>
    <w:rsid w:val="00BA5BDE"/>
    <w:rsid w:val="00BA7ED8"/>
    <w:rsid w:val="00BB42A1"/>
    <w:rsid w:val="00BB42E1"/>
    <w:rsid w:val="00BB5512"/>
    <w:rsid w:val="00BB667F"/>
    <w:rsid w:val="00BB793C"/>
    <w:rsid w:val="00BC1E2C"/>
    <w:rsid w:val="00BC2A96"/>
    <w:rsid w:val="00BC5F06"/>
    <w:rsid w:val="00BC6440"/>
    <w:rsid w:val="00BD439A"/>
    <w:rsid w:val="00BD65A0"/>
    <w:rsid w:val="00BD76C0"/>
    <w:rsid w:val="00BD7DAE"/>
    <w:rsid w:val="00BE0224"/>
    <w:rsid w:val="00BE1340"/>
    <w:rsid w:val="00BE1915"/>
    <w:rsid w:val="00BE2519"/>
    <w:rsid w:val="00BE291E"/>
    <w:rsid w:val="00BE37E9"/>
    <w:rsid w:val="00BE5FEA"/>
    <w:rsid w:val="00BE6879"/>
    <w:rsid w:val="00BE77CF"/>
    <w:rsid w:val="00BF17F9"/>
    <w:rsid w:val="00BF25B2"/>
    <w:rsid w:val="00BF3A56"/>
    <w:rsid w:val="00BF4445"/>
    <w:rsid w:val="00BF5A0E"/>
    <w:rsid w:val="00BF61A9"/>
    <w:rsid w:val="00BF7CD4"/>
    <w:rsid w:val="00C01B7B"/>
    <w:rsid w:val="00C01E24"/>
    <w:rsid w:val="00C02BAA"/>
    <w:rsid w:val="00C0326E"/>
    <w:rsid w:val="00C04E59"/>
    <w:rsid w:val="00C05163"/>
    <w:rsid w:val="00C104ED"/>
    <w:rsid w:val="00C105CE"/>
    <w:rsid w:val="00C121A5"/>
    <w:rsid w:val="00C15C08"/>
    <w:rsid w:val="00C16679"/>
    <w:rsid w:val="00C2334E"/>
    <w:rsid w:val="00C237A6"/>
    <w:rsid w:val="00C255AA"/>
    <w:rsid w:val="00C25EF2"/>
    <w:rsid w:val="00C2613D"/>
    <w:rsid w:val="00C27D6C"/>
    <w:rsid w:val="00C30105"/>
    <w:rsid w:val="00C3469F"/>
    <w:rsid w:val="00C365AE"/>
    <w:rsid w:val="00C40C99"/>
    <w:rsid w:val="00C40C9E"/>
    <w:rsid w:val="00C449C5"/>
    <w:rsid w:val="00C44F2B"/>
    <w:rsid w:val="00C4542A"/>
    <w:rsid w:val="00C46A30"/>
    <w:rsid w:val="00C47494"/>
    <w:rsid w:val="00C5029B"/>
    <w:rsid w:val="00C504C7"/>
    <w:rsid w:val="00C50DF8"/>
    <w:rsid w:val="00C5179C"/>
    <w:rsid w:val="00C5530F"/>
    <w:rsid w:val="00C55BD2"/>
    <w:rsid w:val="00C56D8E"/>
    <w:rsid w:val="00C5739D"/>
    <w:rsid w:val="00C5787B"/>
    <w:rsid w:val="00C6051F"/>
    <w:rsid w:val="00C70CEA"/>
    <w:rsid w:val="00C75776"/>
    <w:rsid w:val="00C802A8"/>
    <w:rsid w:val="00C8123E"/>
    <w:rsid w:val="00C81A4C"/>
    <w:rsid w:val="00C81B54"/>
    <w:rsid w:val="00C81C79"/>
    <w:rsid w:val="00C82411"/>
    <w:rsid w:val="00C90B36"/>
    <w:rsid w:val="00C915EE"/>
    <w:rsid w:val="00C94792"/>
    <w:rsid w:val="00C948AA"/>
    <w:rsid w:val="00C9553D"/>
    <w:rsid w:val="00C95EE9"/>
    <w:rsid w:val="00C96133"/>
    <w:rsid w:val="00C96D6F"/>
    <w:rsid w:val="00C9732E"/>
    <w:rsid w:val="00CA02AE"/>
    <w:rsid w:val="00CA2024"/>
    <w:rsid w:val="00CA21E9"/>
    <w:rsid w:val="00CA3C09"/>
    <w:rsid w:val="00CA4BF9"/>
    <w:rsid w:val="00CA61A6"/>
    <w:rsid w:val="00CA6711"/>
    <w:rsid w:val="00CA680F"/>
    <w:rsid w:val="00CB293B"/>
    <w:rsid w:val="00CB3201"/>
    <w:rsid w:val="00CB3B84"/>
    <w:rsid w:val="00CB5D4E"/>
    <w:rsid w:val="00CB64F6"/>
    <w:rsid w:val="00CB7D30"/>
    <w:rsid w:val="00CC0346"/>
    <w:rsid w:val="00CC0E80"/>
    <w:rsid w:val="00CC13C1"/>
    <w:rsid w:val="00CC1E57"/>
    <w:rsid w:val="00CC3D52"/>
    <w:rsid w:val="00CD0803"/>
    <w:rsid w:val="00CD0BE1"/>
    <w:rsid w:val="00CD3A1D"/>
    <w:rsid w:val="00CD7102"/>
    <w:rsid w:val="00CD79F7"/>
    <w:rsid w:val="00CE1EF5"/>
    <w:rsid w:val="00CE2650"/>
    <w:rsid w:val="00CE2958"/>
    <w:rsid w:val="00CE3060"/>
    <w:rsid w:val="00CE4D71"/>
    <w:rsid w:val="00CE4FF1"/>
    <w:rsid w:val="00CE5E47"/>
    <w:rsid w:val="00CF0020"/>
    <w:rsid w:val="00CF0C94"/>
    <w:rsid w:val="00CF2242"/>
    <w:rsid w:val="00CF2B1B"/>
    <w:rsid w:val="00CF58FC"/>
    <w:rsid w:val="00CF6E60"/>
    <w:rsid w:val="00CF7722"/>
    <w:rsid w:val="00D002F6"/>
    <w:rsid w:val="00D00423"/>
    <w:rsid w:val="00D0076B"/>
    <w:rsid w:val="00D02EEE"/>
    <w:rsid w:val="00D03917"/>
    <w:rsid w:val="00D03CF9"/>
    <w:rsid w:val="00D04972"/>
    <w:rsid w:val="00D074B3"/>
    <w:rsid w:val="00D0760E"/>
    <w:rsid w:val="00D07FBD"/>
    <w:rsid w:val="00D10011"/>
    <w:rsid w:val="00D1298A"/>
    <w:rsid w:val="00D1300E"/>
    <w:rsid w:val="00D136A4"/>
    <w:rsid w:val="00D13D5E"/>
    <w:rsid w:val="00D146C0"/>
    <w:rsid w:val="00D152DA"/>
    <w:rsid w:val="00D209EC"/>
    <w:rsid w:val="00D22796"/>
    <w:rsid w:val="00D23405"/>
    <w:rsid w:val="00D2739A"/>
    <w:rsid w:val="00D30312"/>
    <w:rsid w:val="00D323C6"/>
    <w:rsid w:val="00D32714"/>
    <w:rsid w:val="00D35CC4"/>
    <w:rsid w:val="00D3753F"/>
    <w:rsid w:val="00D376B4"/>
    <w:rsid w:val="00D41C82"/>
    <w:rsid w:val="00D43039"/>
    <w:rsid w:val="00D43AF1"/>
    <w:rsid w:val="00D43D9A"/>
    <w:rsid w:val="00D44426"/>
    <w:rsid w:val="00D4795A"/>
    <w:rsid w:val="00D47A39"/>
    <w:rsid w:val="00D47EEE"/>
    <w:rsid w:val="00D500E2"/>
    <w:rsid w:val="00D5325E"/>
    <w:rsid w:val="00D5470D"/>
    <w:rsid w:val="00D548B5"/>
    <w:rsid w:val="00D570F9"/>
    <w:rsid w:val="00D572D4"/>
    <w:rsid w:val="00D63814"/>
    <w:rsid w:val="00D63E78"/>
    <w:rsid w:val="00D6489A"/>
    <w:rsid w:val="00D65FA8"/>
    <w:rsid w:val="00D66769"/>
    <w:rsid w:val="00D70D57"/>
    <w:rsid w:val="00D72EA9"/>
    <w:rsid w:val="00D7389B"/>
    <w:rsid w:val="00D74182"/>
    <w:rsid w:val="00D74C20"/>
    <w:rsid w:val="00D76036"/>
    <w:rsid w:val="00D771FE"/>
    <w:rsid w:val="00D77A44"/>
    <w:rsid w:val="00D825E9"/>
    <w:rsid w:val="00D857F6"/>
    <w:rsid w:val="00D86CDF"/>
    <w:rsid w:val="00D8754B"/>
    <w:rsid w:val="00D94AF8"/>
    <w:rsid w:val="00DA1BCE"/>
    <w:rsid w:val="00DA1C4D"/>
    <w:rsid w:val="00DA1C7A"/>
    <w:rsid w:val="00DA1EEF"/>
    <w:rsid w:val="00DA21F8"/>
    <w:rsid w:val="00DA2E30"/>
    <w:rsid w:val="00DA3E95"/>
    <w:rsid w:val="00DA4560"/>
    <w:rsid w:val="00DB19B5"/>
    <w:rsid w:val="00DB1B1B"/>
    <w:rsid w:val="00DB7E0B"/>
    <w:rsid w:val="00DC1797"/>
    <w:rsid w:val="00DC1A77"/>
    <w:rsid w:val="00DC2D84"/>
    <w:rsid w:val="00DC40DE"/>
    <w:rsid w:val="00DC435A"/>
    <w:rsid w:val="00DC5D1C"/>
    <w:rsid w:val="00DC5D8D"/>
    <w:rsid w:val="00DD0A14"/>
    <w:rsid w:val="00DD1ED1"/>
    <w:rsid w:val="00DD4C04"/>
    <w:rsid w:val="00DD55AE"/>
    <w:rsid w:val="00DD6E03"/>
    <w:rsid w:val="00DE22F5"/>
    <w:rsid w:val="00DE5011"/>
    <w:rsid w:val="00DE6516"/>
    <w:rsid w:val="00DF19A7"/>
    <w:rsid w:val="00DF1A35"/>
    <w:rsid w:val="00DF1B95"/>
    <w:rsid w:val="00DF6D03"/>
    <w:rsid w:val="00E026AE"/>
    <w:rsid w:val="00E0282D"/>
    <w:rsid w:val="00E02C5B"/>
    <w:rsid w:val="00E04E50"/>
    <w:rsid w:val="00E063A3"/>
    <w:rsid w:val="00E066AD"/>
    <w:rsid w:val="00E07F5D"/>
    <w:rsid w:val="00E11451"/>
    <w:rsid w:val="00E14163"/>
    <w:rsid w:val="00E14E8A"/>
    <w:rsid w:val="00E14EB1"/>
    <w:rsid w:val="00E1645E"/>
    <w:rsid w:val="00E20133"/>
    <w:rsid w:val="00E21095"/>
    <w:rsid w:val="00E2177D"/>
    <w:rsid w:val="00E22D42"/>
    <w:rsid w:val="00E23552"/>
    <w:rsid w:val="00E24A05"/>
    <w:rsid w:val="00E26DEC"/>
    <w:rsid w:val="00E278EF"/>
    <w:rsid w:val="00E27B91"/>
    <w:rsid w:val="00E31537"/>
    <w:rsid w:val="00E333FE"/>
    <w:rsid w:val="00E33D71"/>
    <w:rsid w:val="00E35A40"/>
    <w:rsid w:val="00E36CDB"/>
    <w:rsid w:val="00E3758A"/>
    <w:rsid w:val="00E4144D"/>
    <w:rsid w:val="00E4357B"/>
    <w:rsid w:val="00E45300"/>
    <w:rsid w:val="00E45CEE"/>
    <w:rsid w:val="00E5060A"/>
    <w:rsid w:val="00E536A6"/>
    <w:rsid w:val="00E53EB9"/>
    <w:rsid w:val="00E54316"/>
    <w:rsid w:val="00E561BE"/>
    <w:rsid w:val="00E57073"/>
    <w:rsid w:val="00E57665"/>
    <w:rsid w:val="00E616E4"/>
    <w:rsid w:val="00E62571"/>
    <w:rsid w:val="00E6652F"/>
    <w:rsid w:val="00E7043B"/>
    <w:rsid w:val="00E74333"/>
    <w:rsid w:val="00E75034"/>
    <w:rsid w:val="00E75F5C"/>
    <w:rsid w:val="00E8089C"/>
    <w:rsid w:val="00E80A17"/>
    <w:rsid w:val="00E80D83"/>
    <w:rsid w:val="00E8136A"/>
    <w:rsid w:val="00E83D08"/>
    <w:rsid w:val="00E84685"/>
    <w:rsid w:val="00E84A3F"/>
    <w:rsid w:val="00E8587A"/>
    <w:rsid w:val="00E85CC8"/>
    <w:rsid w:val="00E87125"/>
    <w:rsid w:val="00E87ED9"/>
    <w:rsid w:val="00E90B42"/>
    <w:rsid w:val="00E90D80"/>
    <w:rsid w:val="00E92369"/>
    <w:rsid w:val="00EA1D2A"/>
    <w:rsid w:val="00EA4295"/>
    <w:rsid w:val="00EA6944"/>
    <w:rsid w:val="00EA6A33"/>
    <w:rsid w:val="00EA6C2B"/>
    <w:rsid w:val="00EA7269"/>
    <w:rsid w:val="00EB0937"/>
    <w:rsid w:val="00EB4A9A"/>
    <w:rsid w:val="00EB517D"/>
    <w:rsid w:val="00EB551F"/>
    <w:rsid w:val="00EB60F1"/>
    <w:rsid w:val="00EC092A"/>
    <w:rsid w:val="00EC25F1"/>
    <w:rsid w:val="00EC2817"/>
    <w:rsid w:val="00EC30C4"/>
    <w:rsid w:val="00EC34EB"/>
    <w:rsid w:val="00EC59FF"/>
    <w:rsid w:val="00EC60E2"/>
    <w:rsid w:val="00EC7CC1"/>
    <w:rsid w:val="00ED0022"/>
    <w:rsid w:val="00ED1185"/>
    <w:rsid w:val="00ED2120"/>
    <w:rsid w:val="00ED2E35"/>
    <w:rsid w:val="00ED4299"/>
    <w:rsid w:val="00ED7009"/>
    <w:rsid w:val="00ED7783"/>
    <w:rsid w:val="00EE10DA"/>
    <w:rsid w:val="00EE1A9A"/>
    <w:rsid w:val="00EE24D5"/>
    <w:rsid w:val="00EE4B11"/>
    <w:rsid w:val="00EE56B2"/>
    <w:rsid w:val="00EF024E"/>
    <w:rsid w:val="00EF0756"/>
    <w:rsid w:val="00EF1325"/>
    <w:rsid w:val="00EF15E8"/>
    <w:rsid w:val="00EF1F92"/>
    <w:rsid w:val="00EF219D"/>
    <w:rsid w:val="00EF340B"/>
    <w:rsid w:val="00EF499D"/>
    <w:rsid w:val="00EF68D3"/>
    <w:rsid w:val="00EF6BAB"/>
    <w:rsid w:val="00EF7E6F"/>
    <w:rsid w:val="00F0247D"/>
    <w:rsid w:val="00F03CCC"/>
    <w:rsid w:val="00F12FD6"/>
    <w:rsid w:val="00F1374C"/>
    <w:rsid w:val="00F173EA"/>
    <w:rsid w:val="00F20C4F"/>
    <w:rsid w:val="00F22557"/>
    <w:rsid w:val="00F230FC"/>
    <w:rsid w:val="00F26239"/>
    <w:rsid w:val="00F32FF7"/>
    <w:rsid w:val="00F355E8"/>
    <w:rsid w:val="00F35D35"/>
    <w:rsid w:val="00F406BB"/>
    <w:rsid w:val="00F46BC6"/>
    <w:rsid w:val="00F524DD"/>
    <w:rsid w:val="00F532AD"/>
    <w:rsid w:val="00F5370A"/>
    <w:rsid w:val="00F54944"/>
    <w:rsid w:val="00F56420"/>
    <w:rsid w:val="00F607F7"/>
    <w:rsid w:val="00F61AA5"/>
    <w:rsid w:val="00F61CBE"/>
    <w:rsid w:val="00F638C5"/>
    <w:rsid w:val="00F73B85"/>
    <w:rsid w:val="00F7537B"/>
    <w:rsid w:val="00F77ECE"/>
    <w:rsid w:val="00F800AD"/>
    <w:rsid w:val="00F8285D"/>
    <w:rsid w:val="00F85CCF"/>
    <w:rsid w:val="00F85E86"/>
    <w:rsid w:val="00F862E9"/>
    <w:rsid w:val="00F86CFF"/>
    <w:rsid w:val="00F87356"/>
    <w:rsid w:val="00F901E3"/>
    <w:rsid w:val="00F901FB"/>
    <w:rsid w:val="00F909C4"/>
    <w:rsid w:val="00F923E9"/>
    <w:rsid w:val="00F9388A"/>
    <w:rsid w:val="00F979F1"/>
    <w:rsid w:val="00F97D9B"/>
    <w:rsid w:val="00FA20E4"/>
    <w:rsid w:val="00FA2A31"/>
    <w:rsid w:val="00FA34A1"/>
    <w:rsid w:val="00FB1660"/>
    <w:rsid w:val="00FB47E9"/>
    <w:rsid w:val="00FB52E2"/>
    <w:rsid w:val="00FB65E3"/>
    <w:rsid w:val="00FC079E"/>
    <w:rsid w:val="00FC0DD3"/>
    <w:rsid w:val="00FC563F"/>
    <w:rsid w:val="00FC6FE9"/>
    <w:rsid w:val="00FD063C"/>
    <w:rsid w:val="00FD3831"/>
    <w:rsid w:val="00FE40C5"/>
    <w:rsid w:val="00FE4545"/>
    <w:rsid w:val="00FE464D"/>
    <w:rsid w:val="00FE4BA9"/>
    <w:rsid w:val="00FE5A41"/>
    <w:rsid w:val="00FF0501"/>
    <w:rsid w:val="00FF133E"/>
    <w:rsid w:val="00FF2DD0"/>
    <w:rsid w:val="00FF47E8"/>
    <w:rsid w:val="00FF4C82"/>
    <w:rsid w:val="00FF6627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4CC8F5"/>
  <w15:docId w15:val="{48E34A11-0072-4081-97CC-FD910E35C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34A1"/>
    <w:rPr>
      <w:sz w:val="20"/>
    </w:rPr>
  </w:style>
  <w:style w:type="paragraph" w:styleId="Heading1">
    <w:name w:val="heading 1"/>
    <w:aliases w:val="Attribute Heading 1"/>
    <w:basedOn w:val="Normal"/>
    <w:next w:val="Normal"/>
    <w:link w:val="Heading1Char"/>
    <w:qFormat/>
    <w:rsid w:val="00991D36"/>
    <w:pPr>
      <w:keepNext/>
      <w:keepLines/>
      <w:numPr>
        <w:numId w:val="1"/>
      </w:numPr>
      <w:pBdr>
        <w:top w:val="single" w:sz="4" w:space="1" w:color="000000" w:themeColor="text1"/>
        <w:left w:val="single" w:sz="4" w:space="4" w:color="000000" w:themeColor="text1"/>
        <w:bottom w:val="single" w:sz="4" w:space="1" w:color="000000" w:themeColor="text1"/>
        <w:right w:val="single" w:sz="4" w:space="4" w:color="000000" w:themeColor="text1"/>
      </w:pBdr>
      <w:shd w:val="clear" w:color="auto" w:fill="000000" w:themeFill="text1"/>
      <w:spacing w:before="480" w:after="0"/>
      <w:outlineLvl w:val="0"/>
    </w:pPr>
    <w:rPr>
      <w:rFonts w:ascii="NewBskvll BT" w:eastAsiaTheme="majorEastAsia" w:hAnsi="NewBskvll BT" w:cstheme="majorBidi"/>
      <w:b/>
      <w:bCs/>
      <w:color w:val="FFFFFF" w:themeColor="background1"/>
      <w:sz w:val="28"/>
      <w:szCs w:val="28"/>
    </w:rPr>
  </w:style>
  <w:style w:type="paragraph" w:styleId="Heading2">
    <w:name w:val="heading 2"/>
    <w:aliases w:val="Attribute Heading 2"/>
    <w:basedOn w:val="Normal"/>
    <w:next w:val="Normal"/>
    <w:link w:val="Heading2Char"/>
    <w:unhideWhenUsed/>
    <w:qFormat/>
    <w:rsid w:val="00991D36"/>
    <w:pPr>
      <w:keepNext/>
      <w:keepLines/>
      <w:numPr>
        <w:ilvl w:val="1"/>
        <w:numId w:val="1"/>
      </w:numPr>
      <w:spacing w:before="200" w:after="0" w:line="360" w:lineRule="auto"/>
      <w:outlineLvl w:val="1"/>
    </w:pPr>
    <w:rPr>
      <w:rFonts w:ascii="Arial" w:eastAsia="Times New Roman" w:hAnsi="Arial" w:cs="Times New Roman"/>
      <w:b/>
      <w:bCs/>
      <w:iCs/>
      <w:smallCaps/>
      <w:sz w:val="24"/>
      <w:szCs w:val="24"/>
      <w:lang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34A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34A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4A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4A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4A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4A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4A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6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1">
    <w:name w:val="Medium Shading 2 Accent 1"/>
    <w:basedOn w:val="TableNormal"/>
    <w:uiPriority w:val="64"/>
    <w:rsid w:val="00DF6D0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192544"/>
    <w:pPr>
      <w:ind w:left="720"/>
      <w:contextualSpacing/>
    </w:pPr>
  </w:style>
  <w:style w:type="character" w:customStyle="1" w:styleId="Heading1Char">
    <w:name w:val="Heading 1 Char"/>
    <w:aliases w:val="Attribute Heading 1 Char"/>
    <w:basedOn w:val="DefaultParagraphFont"/>
    <w:link w:val="Heading1"/>
    <w:rsid w:val="00991D36"/>
    <w:rPr>
      <w:rFonts w:ascii="NewBskvll BT" w:eastAsiaTheme="majorEastAsia" w:hAnsi="NewBskvll BT" w:cstheme="majorBidi"/>
      <w:b/>
      <w:bCs/>
      <w:color w:val="FFFFFF" w:themeColor="background1"/>
      <w:sz w:val="28"/>
      <w:szCs w:val="28"/>
      <w:shd w:val="clear" w:color="auto" w:fill="000000" w:themeFill="text1"/>
    </w:rPr>
  </w:style>
  <w:style w:type="paragraph" w:styleId="Title">
    <w:name w:val="Title"/>
    <w:basedOn w:val="Normal"/>
    <w:next w:val="Normal"/>
    <w:link w:val="TitleChar"/>
    <w:uiPriority w:val="10"/>
    <w:qFormat/>
    <w:rsid w:val="00EE4B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4B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aliases w:val="Attribute Heading 2 Char"/>
    <w:basedOn w:val="DefaultParagraphFont"/>
    <w:link w:val="Heading2"/>
    <w:rsid w:val="00991D36"/>
    <w:rPr>
      <w:rFonts w:ascii="Arial" w:eastAsia="Times New Roman" w:hAnsi="Arial" w:cs="Times New Roman"/>
      <w:b/>
      <w:bCs/>
      <w:iCs/>
      <w:smallCaps/>
      <w:sz w:val="24"/>
      <w:szCs w:val="24"/>
      <w:lang w:eastAsia="x-none"/>
    </w:rPr>
  </w:style>
  <w:style w:type="character" w:customStyle="1" w:styleId="Heading3Char">
    <w:name w:val="Heading 3 Char"/>
    <w:basedOn w:val="DefaultParagraphFont"/>
    <w:link w:val="Heading3"/>
    <w:uiPriority w:val="9"/>
    <w:rsid w:val="00FA34A1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FA34A1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4A1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4A1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4A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4A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4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3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A39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953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A39"/>
    <w:rPr>
      <w:sz w:val="20"/>
    </w:rPr>
  </w:style>
  <w:style w:type="table" w:styleId="MediumGrid3-Accent1">
    <w:name w:val="Medium Grid 3 Accent 1"/>
    <w:basedOn w:val="TableNormal"/>
    <w:uiPriority w:val="69"/>
    <w:rsid w:val="00EA72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ghtList-Accent1">
    <w:name w:val="Light List Accent 1"/>
    <w:basedOn w:val="TableNormal"/>
    <w:uiPriority w:val="61"/>
    <w:rsid w:val="000537C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0537C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84E50"/>
    <w:rPr>
      <w:color w:val="0000FF" w:themeColor="hyperlink"/>
      <w:u w:val="single"/>
    </w:rPr>
  </w:style>
  <w:style w:type="table" w:styleId="MediumShading1-Accent1">
    <w:name w:val="Medium Shading 1 Accent 1"/>
    <w:basedOn w:val="TableNormal"/>
    <w:uiPriority w:val="63"/>
    <w:rsid w:val="003250EF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link w:val="NoSpacingChar"/>
    <w:uiPriority w:val="1"/>
    <w:qFormat/>
    <w:rsid w:val="008110B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110B9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8110B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E157E"/>
    <w:pPr>
      <w:tabs>
        <w:tab w:val="left" w:pos="400"/>
        <w:tab w:val="right" w:leader="dot" w:pos="10070"/>
      </w:tabs>
      <w:spacing w:before="120" w:after="120" w:line="240" w:lineRule="auto"/>
    </w:pPr>
    <w:rPr>
      <w:b/>
      <w:bCs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E157E"/>
    <w:pPr>
      <w:tabs>
        <w:tab w:val="left" w:pos="800"/>
        <w:tab w:val="right" w:leader="dot" w:pos="10070"/>
      </w:tabs>
      <w:spacing w:after="0" w:line="240" w:lineRule="auto"/>
      <w:ind w:left="202"/>
    </w:pPr>
    <w:rPr>
      <w:i/>
      <w:iCs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01D19"/>
    <w:pPr>
      <w:spacing w:after="0"/>
      <w:ind w:left="40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B60F1"/>
    <w:pPr>
      <w:spacing w:after="0"/>
      <w:ind w:left="800"/>
    </w:pPr>
    <w:rPr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B60F1"/>
    <w:pPr>
      <w:spacing w:after="0"/>
      <w:ind w:left="60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B60F1"/>
    <w:pPr>
      <w:spacing w:after="0"/>
      <w:ind w:left="100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B60F1"/>
    <w:pPr>
      <w:spacing w:after="0"/>
      <w:ind w:left="120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B60F1"/>
    <w:pPr>
      <w:spacing w:after="0"/>
      <w:ind w:left="140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B60F1"/>
    <w:pPr>
      <w:spacing w:after="0"/>
      <w:ind w:left="1600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F61AA5"/>
    <w:rPr>
      <w:color w:val="808080"/>
    </w:rPr>
  </w:style>
  <w:style w:type="table" w:styleId="GridTable4-Accent1">
    <w:name w:val="Grid Table 4 Accent 1"/>
    <w:basedOn w:val="TableNormal"/>
    <w:uiPriority w:val="49"/>
    <w:rsid w:val="003B64F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76A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6AE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6A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6A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6AE7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C2D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C36F6298A3EF49A9B0DC38066EB37D" ma:contentTypeVersion="5" ma:contentTypeDescription="Create a new document." ma:contentTypeScope="" ma:versionID="a0e8c76ec6aba365ff73f8bda9ba6aaf">
  <xsd:schema xmlns:xsd="http://www.w3.org/2001/XMLSchema" xmlns:xs="http://www.w3.org/2001/XMLSchema" xmlns:p="http://schemas.microsoft.com/office/2006/metadata/properties" xmlns:ns2="bc823598-42dc-4083-a2a7-140576aabca1" xmlns:ns3="38c5ff8f-1b44-4938-a531-4bbf5ecdaac1" targetNamespace="http://schemas.microsoft.com/office/2006/metadata/properties" ma:root="true" ma:fieldsID="7f579ecfb1f5fc0962ab891897f7650a" ns2:_="" ns3:_="">
    <xsd:import namespace="bc823598-42dc-4083-a2a7-140576aabca1"/>
    <xsd:import namespace="38c5ff8f-1b44-4938-a531-4bbf5ecdaa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23598-42dc-4083-a2a7-140576aabc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Category" ma:index="12" nillable="true" ma:displayName="Category" ma:default="Business Requirements" ma:format="Dropdown" ma:internalName="Category">
      <xsd:simpleType>
        <xsd:restriction base="dms:Choice">
          <xsd:enumeration value="Business Requirements"/>
          <xsd:enumeration value="Technical Requirements"/>
          <xsd:enumeration value="Project Management"/>
          <xsd:enumeration value="Documentation"/>
          <xsd:enumeration value="Data"/>
          <xsd:enumeration value="Other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c5ff8f-1b44-4938-a531-4bbf5ecdaac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bc823598-42dc-4083-a2a7-140576aabca1">Business Requirements</Category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AA9414-B4A5-4F88-B2D0-46D2875EBA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23598-42dc-4083-a2a7-140576aabca1"/>
    <ds:schemaRef ds:uri="38c5ff8f-1b44-4938-a531-4bbf5ecdaa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DB019D-4DE4-4923-A50D-953C3E28F9B7}">
  <ds:schemaRefs>
    <ds:schemaRef ds:uri="http://schemas.microsoft.com/office/2006/metadata/properties"/>
    <ds:schemaRef ds:uri="http://schemas.microsoft.com/office/infopath/2007/PartnerControls"/>
    <ds:schemaRef ds:uri="bc823598-42dc-4083-a2a7-140576aabca1"/>
  </ds:schemaRefs>
</ds:datastoreItem>
</file>

<file path=customXml/itemProps3.xml><?xml version="1.0" encoding="utf-8"?>
<ds:datastoreItem xmlns:ds="http://schemas.openxmlformats.org/officeDocument/2006/customXml" ds:itemID="{72ABA818-4E0A-4FFD-8BF2-97501BFBF59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76EA433-6E24-45CB-947F-FB4C00E9A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1296</Words>
  <Characters>7392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VIP – Phase 1</vt:lpstr>
    </vt:vector>
  </TitlesOfParts>
  <Company>TransRe.</Company>
  <LinksUpToDate>false</LinksUpToDate>
  <CharactersWithSpaces>8671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VIP – Phase 1</dc:title>
  <dc:subject>User Story</dc:subject>
  <dc:creator>Version 1.0</dc:creator>
  <cp:lastModifiedBy>Streeter, Michele</cp:lastModifiedBy>
  <cp:revision>69</cp:revision>
  <cp:lastPrinted>2019-10-17T12:30:00Z</cp:lastPrinted>
  <dcterms:created xsi:type="dcterms:W3CDTF">2019-10-18T19:14:00Z</dcterms:created>
  <dcterms:modified xsi:type="dcterms:W3CDTF">2019-10-28T16:18:00Z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0x01010025C36F6298A3EF49A9B0DC38066EB37D</vt:lpwstr>
  </property>
  <property fmtid="{D5CDD505-2E9C-101B-9397-08002B2CF9AE}" pid="3" name="_dlc_DocIdItemGuid">
    <vt:lpwstr>9f48f1eb-bcfa-4a54-b1a2-0f9fe1573ecc</vt:lpwstr>
  </property>
  <property fmtid="{D5CDD505-2E9C-101B-9397-08002B2CF9AE}" pid="4" name="AuthorIds_UIVersion_512">
    <vt:lpwstr>19</vt:lpwstr>
  </property>
</Properties>
</file>